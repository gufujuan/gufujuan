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D9C" w:rsidRPr="00E278E6" w:rsidRDefault="00F85D9C" w:rsidP="00F85D9C">
      <w:pPr>
        <w:spacing w:line="312" w:lineRule="auto"/>
        <w:jc w:val="center"/>
        <w:rPr>
          <w:rFonts w:ascii="宋体" w:hAnsi="宋体"/>
          <w:b/>
          <w:bCs/>
          <w:color w:val="000000"/>
          <w:sz w:val="32"/>
        </w:rPr>
      </w:pPr>
      <w:r w:rsidRPr="00E278E6">
        <w:rPr>
          <w:rFonts w:ascii="宋体" w:hAnsi="宋体" w:hint="eastAsia"/>
          <w:b/>
          <w:bCs/>
          <w:color w:val="000000"/>
          <w:sz w:val="32"/>
        </w:rPr>
        <w:t>毕业设计（论文）开题报告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5"/>
        <w:gridCol w:w="495"/>
        <w:gridCol w:w="1270"/>
        <w:gridCol w:w="1270"/>
        <w:gridCol w:w="1270"/>
        <w:gridCol w:w="1270"/>
        <w:gridCol w:w="1339"/>
      </w:tblGrid>
      <w:tr w:rsidR="00F85D9C" w:rsidRPr="00E278E6" w:rsidTr="000B2A05">
        <w:trPr>
          <w:trHeight w:val="567"/>
        </w:trPr>
        <w:tc>
          <w:tcPr>
            <w:tcW w:w="1270" w:type="dxa"/>
            <w:gridSpan w:val="2"/>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学生姓名</w:t>
            </w:r>
          </w:p>
        </w:tc>
        <w:tc>
          <w:tcPr>
            <w:tcW w:w="1270" w:type="dxa"/>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谷富娟</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专业</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电子商务</w:t>
            </w:r>
          </w:p>
        </w:tc>
        <w:tc>
          <w:tcPr>
            <w:tcW w:w="1270"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学号</w:t>
            </w:r>
          </w:p>
        </w:tc>
        <w:tc>
          <w:tcPr>
            <w:tcW w:w="1339" w:type="dxa"/>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121-28</w:t>
            </w:r>
          </w:p>
        </w:tc>
      </w:tr>
      <w:tr w:rsidR="00F85D9C" w:rsidRPr="00E278E6" w:rsidTr="000B2A05">
        <w:trPr>
          <w:trHeight w:val="567"/>
        </w:trPr>
        <w:tc>
          <w:tcPr>
            <w:tcW w:w="1270" w:type="dxa"/>
            <w:gridSpan w:val="2"/>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设计（论文）题目</w:t>
            </w:r>
          </w:p>
        </w:tc>
        <w:tc>
          <w:tcPr>
            <w:tcW w:w="6419" w:type="dxa"/>
            <w:gridSpan w:val="5"/>
            <w:vAlign w:val="center"/>
          </w:tcPr>
          <w:p w:rsidR="00F85D9C" w:rsidRPr="00E278E6" w:rsidRDefault="00F85D9C" w:rsidP="000B2A05">
            <w:pPr>
              <w:spacing w:line="312" w:lineRule="auto"/>
              <w:jc w:val="center"/>
              <w:rPr>
                <w:rFonts w:ascii="宋体" w:hAnsi="宋体"/>
                <w:szCs w:val="21"/>
              </w:rPr>
            </w:pPr>
            <w:r>
              <w:rPr>
                <w:rFonts w:ascii="宋体" w:hAnsi="宋体" w:hint="eastAsia"/>
                <w:szCs w:val="21"/>
              </w:rPr>
              <w:t>彩妆美妆网站</w:t>
            </w:r>
            <w:r w:rsidRPr="00E278E6">
              <w:rPr>
                <w:rFonts w:ascii="宋体" w:hAnsi="宋体" w:hint="eastAsia"/>
                <w:szCs w:val="21"/>
              </w:rPr>
              <w:t>设计与推广</w:t>
            </w:r>
          </w:p>
        </w:tc>
      </w:tr>
      <w:tr w:rsidR="00F85D9C" w:rsidRPr="00E278E6" w:rsidTr="000B2A05">
        <w:trPr>
          <w:trHeight w:val="769"/>
        </w:trPr>
        <w:tc>
          <w:tcPr>
            <w:tcW w:w="7689" w:type="dxa"/>
            <w:gridSpan w:val="7"/>
          </w:tcPr>
          <w:p w:rsidR="00F85D9C" w:rsidRPr="005E3D77" w:rsidRDefault="00F85D9C" w:rsidP="005E3D77">
            <w:pPr>
              <w:adjustRightInd w:val="0"/>
              <w:snapToGrid w:val="0"/>
              <w:spacing w:line="312" w:lineRule="auto"/>
              <w:ind w:firstLineChars="150" w:firstLine="315"/>
              <w:jc w:val="left"/>
            </w:pPr>
            <w:r w:rsidRPr="005E3D77">
              <w:rPr>
                <w:rFonts w:hint="eastAsia"/>
              </w:rPr>
              <w:t>开题报告内容包括：</w:t>
            </w:r>
            <w:r w:rsidRPr="005E3D77">
              <w:rPr>
                <w:rFonts w:hint="eastAsia"/>
              </w:rPr>
              <w:t xml:space="preserve">1. </w:t>
            </w:r>
            <w:r w:rsidRPr="005E3D77">
              <w:rPr>
                <w:rFonts w:hint="eastAsia"/>
              </w:rPr>
              <w:t>选题的意义；</w:t>
            </w:r>
            <w:r w:rsidRPr="005E3D77">
              <w:rPr>
                <w:rFonts w:hint="eastAsia"/>
              </w:rPr>
              <w:t xml:space="preserve">2. </w:t>
            </w:r>
            <w:r w:rsidRPr="005E3D77">
              <w:rPr>
                <w:rFonts w:hint="eastAsia"/>
              </w:rPr>
              <w:t>国内外研究现状综述；</w:t>
            </w:r>
            <w:r w:rsidRPr="005E3D77">
              <w:rPr>
                <w:rFonts w:hint="eastAsia"/>
              </w:rPr>
              <w:t xml:space="preserve">3. </w:t>
            </w:r>
            <w:r w:rsidRPr="005E3D77">
              <w:rPr>
                <w:rFonts w:hint="eastAsia"/>
              </w:rPr>
              <w:t>论文所要研究的内容和实施方案；</w:t>
            </w:r>
            <w:r w:rsidRPr="005E3D77">
              <w:rPr>
                <w:rFonts w:hint="eastAsia"/>
              </w:rPr>
              <w:t xml:space="preserve">4. </w:t>
            </w:r>
            <w:r w:rsidRPr="005E3D77">
              <w:rPr>
                <w:rFonts w:hint="eastAsia"/>
              </w:rPr>
              <w:t>理论依据和研究方法；</w:t>
            </w:r>
            <w:r w:rsidRPr="005E3D77">
              <w:rPr>
                <w:rFonts w:hint="eastAsia"/>
              </w:rPr>
              <w:t xml:space="preserve">5. </w:t>
            </w:r>
            <w:r w:rsidRPr="005E3D77">
              <w:rPr>
                <w:rFonts w:hint="eastAsia"/>
              </w:rPr>
              <w:t>论文的研究特色和创新之处；</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6. </w:t>
            </w:r>
            <w:r w:rsidRPr="005E3D77">
              <w:rPr>
                <w:rFonts w:hint="eastAsia"/>
              </w:rPr>
              <w:t>主要参考文献。</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1．选题的意义</w:t>
            </w:r>
          </w:p>
          <w:p w:rsidR="00FD725C" w:rsidRDefault="00F85D9C" w:rsidP="005E3D77">
            <w:pPr>
              <w:adjustRightInd w:val="0"/>
              <w:snapToGrid w:val="0"/>
              <w:spacing w:line="312" w:lineRule="auto"/>
              <w:ind w:firstLineChars="150" w:firstLine="315"/>
              <w:jc w:val="left"/>
            </w:pPr>
            <w:r w:rsidRPr="00FD725C">
              <w:rPr>
                <w:rFonts w:hint="eastAsia"/>
              </w:rPr>
              <w:t>随着社会经济的发展，人们越来越注重自己的形象。化妆已经成为人们出门必不可少的</w:t>
            </w:r>
            <w:r w:rsidR="00FD725C">
              <w:rPr>
                <w:rFonts w:hint="eastAsia"/>
              </w:rPr>
              <w:t>一项功课。</w:t>
            </w:r>
            <w:r w:rsidR="005361DE">
              <w:rPr>
                <w:rFonts w:hint="eastAsia"/>
              </w:rPr>
              <w:t>现在社会对颜值的看重度也越来越高。</w:t>
            </w:r>
            <w:r w:rsidR="00D50F56">
              <w:rPr>
                <w:rFonts w:hint="eastAsia"/>
              </w:rPr>
              <w:t>彩妆应用的领域也越来越广。</w:t>
            </w:r>
            <w:r w:rsidR="00124ACA">
              <w:rPr>
                <w:rFonts w:hint="eastAsia"/>
              </w:rPr>
              <w:t>彩妆包括的范围很广泛，如日常生活妆，新娘喜妆等等。</w:t>
            </w:r>
            <w:r w:rsidR="00D50F56">
              <w:rPr>
                <w:rFonts w:hint="eastAsia"/>
              </w:rPr>
              <w:t>随着西方文化对中国的影响度越来越深，越来越多的西方节日，和西方妆容也逐渐融入到我们的生活中。这也就使得彩妆在现在的社会中的需求度越来越高，人们也越来越注重视觉享受。</w:t>
            </w:r>
          </w:p>
          <w:p w:rsidR="00F85D9C" w:rsidRPr="00CD1EAF" w:rsidRDefault="00D50F56" w:rsidP="005E3D77">
            <w:pPr>
              <w:adjustRightInd w:val="0"/>
              <w:snapToGrid w:val="0"/>
              <w:spacing w:line="312" w:lineRule="auto"/>
              <w:ind w:firstLineChars="150" w:firstLine="315"/>
              <w:jc w:val="left"/>
            </w:pPr>
            <w:r>
              <w:rPr>
                <w:rFonts w:hint="eastAsia"/>
              </w:rPr>
              <w:t>在中国</w:t>
            </w:r>
            <w:r w:rsidR="00CD1EAF">
              <w:rPr>
                <w:rFonts w:hint="eastAsia"/>
              </w:rPr>
              <w:t>，彩妆市场还没有真正完全发展起来，现在的中国彩妆市场，正在迅速扩展中。与国外相比，我国的彩妆市场所占的份额远远低于国外。目前，国内电子商务正在如火如荼的飞速发展中，彩妆行业要想占领市场，则不得不依托于电子商务这个平台，而不只是传统意义的售卖。现在越来越多的人认为化淡妆是一种基本礼仪，对彩妆的需求也日益增多。</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2．国内外研究现状综述</w:t>
            </w:r>
          </w:p>
          <w:p w:rsidR="00124ACA" w:rsidRPr="005E3D77" w:rsidRDefault="00CD1EAF" w:rsidP="005E3D77">
            <w:pPr>
              <w:adjustRightInd w:val="0"/>
              <w:snapToGrid w:val="0"/>
              <w:spacing w:line="312" w:lineRule="auto"/>
              <w:ind w:firstLineChars="150" w:firstLine="315"/>
              <w:jc w:val="left"/>
            </w:pPr>
            <w:r w:rsidRPr="005E3D77">
              <w:rPr>
                <w:rFonts w:hint="eastAsia"/>
              </w:rPr>
              <w:t>随着收入的不断提高，中国消费者对生活及个人形象的要求的逐渐升级，也成为了推动个人及彩妆用品市场规模的增长的重要元素之一。未来五年，个人护理及彩妆用品零售额稳增：中国个人护理及彩妆用户人均销售额持续上升，</w:t>
            </w:r>
            <w:r w:rsidRPr="005E3D77">
              <w:rPr>
                <w:rFonts w:hint="eastAsia"/>
              </w:rPr>
              <w:t>2013</w:t>
            </w:r>
            <w:r w:rsidRPr="005E3D77">
              <w:rPr>
                <w:rFonts w:hint="eastAsia"/>
              </w:rPr>
              <w:t>年化妆品零售规模约</w:t>
            </w:r>
            <w:r w:rsidRPr="005E3D77">
              <w:rPr>
                <w:rFonts w:hint="eastAsia"/>
              </w:rPr>
              <w:t>2200</w:t>
            </w:r>
            <w:r w:rsidRPr="005E3D77">
              <w:rPr>
                <w:rFonts w:hint="eastAsia"/>
              </w:rPr>
              <w:t>亿元，到</w:t>
            </w:r>
            <w:r w:rsidRPr="005E3D77">
              <w:rPr>
                <w:rFonts w:hint="eastAsia"/>
              </w:rPr>
              <w:t>2018</w:t>
            </w:r>
            <w:r w:rsidRPr="005E3D77">
              <w:rPr>
                <w:rFonts w:hint="eastAsia"/>
              </w:rPr>
              <w:t>年有望突破</w:t>
            </w:r>
            <w:r w:rsidRPr="005E3D77">
              <w:rPr>
                <w:rFonts w:hint="eastAsia"/>
              </w:rPr>
              <w:t>4000</w:t>
            </w:r>
            <w:r w:rsidRPr="005E3D77">
              <w:rPr>
                <w:rFonts w:hint="eastAsia"/>
              </w:rPr>
              <w:t>亿元，未来可与发达市场水平媲美</w:t>
            </w:r>
            <w:r w:rsidRPr="005E3D77">
              <w:rPr>
                <w:rFonts w:hint="eastAsia"/>
                <w:vertAlign w:val="superscript"/>
              </w:rPr>
              <w:t>[1]</w:t>
            </w:r>
            <w:r w:rsidRPr="005E3D77">
              <w:rPr>
                <w:rFonts w:hint="eastAsia"/>
              </w:rPr>
              <w:t>。</w:t>
            </w:r>
          </w:p>
          <w:p w:rsidR="009E509C" w:rsidRPr="005E3D77" w:rsidRDefault="002F7A17" w:rsidP="005E3D77">
            <w:pPr>
              <w:adjustRightInd w:val="0"/>
              <w:snapToGrid w:val="0"/>
              <w:spacing w:line="312" w:lineRule="auto"/>
              <w:ind w:firstLineChars="150" w:firstLine="315"/>
              <w:jc w:val="left"/>
            </w:pPr>
            <w:r>
              <w:rPr>
                <w:rFonts w:hint="eastAsia"/>
              </w:rPr>
              <w:t xml:space="preserve"> </w:t>
            </w:r>
            <w:r w:rsidR="00915576" w:rsidRPr="005E3D77">
              <w:rPr>
                <w:rFonts w:hint="eastAsia"/>
              </w:rPr>
              <w:t>据</w:t>
            </w:r>
            <w:r w:rsidR="007F293A" w:rsidRPr="005E3D77">
              <w:rPr>
                <w:rFonts w:hint="eastAsia"/>
              </w:rPr>
              <w:t>相关资料显示</w:t>
            </w:r>
            <w:r w:rsidR="00915576" w:rsidRPr="005E3D77">
              <w:rPr>
                <w:rFonts w:hint="eastAsia"/>
              </w:rPr>
              <w:t>，</w:t>
            </w:r>
            <w:r w:rsidR="009E509C" w:rsidRPr="005E3D77">
              <w:rPr>
                <w:rFonts w:hint="eastAsia"/>
              </w:rPr>
              <w:t>截至</w:t>
            </w:r>
            <w:r w:rsidR="009E509C" w:rsidRPr="005E3D77">
              <w:rPr>
                <w:rFonts w:hint="eastAsia"/>
              </w:rPr>
              <w:t>2012</w:t>
            </w:r>
            <w:r w:rsidR="009E509C" w:rsidRPr="005E3D77">
              <w:rPr>
                <w:rFonts w:hint="eastAsia"/>
              </w:rPr>
              <w:t>年</w:t>
            </w:r>
            <w:r w:rsidR="009E509C" w:rsidRPr="005E3D77">
              <w:rPr>
                <w:rFonts w:hint="eastAsia"/>
              </w:rPr>
              <w:t>6</w:t>
            </w:r>
            <w:r w:rsidR="009E509C" w:rsidRPr="005E3D77">
              <w:rPr>
                <w:rFonts w:hint="eastAsia"/>
              </w:rPr>
              <w:t>月</w:t>
            </w:r>
            <w:r w:rsidR="00915576" w:rsidRPr="005E3D77">
              <w:rPr>
                <w:rFonts w:hint="eastAsia"/>
              </w:rPr>
              <w:t>指甲油销售额猛升了</w:t>
            </w:r>
            <w:r w:rsidR="00915576" w:rsidRPr="005E3D77">
              <w:t>23%</w:t>
            </w:r>
            <w:r w:rsidR="00915576" w:rsidRPr="005E3D77">
              <w:rPr>
                <w:rFonts w:hint="eastAsia"/>
              </w:rPr>
              <w:t>，达到</w:t>
            </w:r>
            <w:r w:rsidR="00915576" w:rsidRPr="005E3D77">
              <w:t xml:space="preserve">10 </w:t>
            </w:r>
            <w:r w:rsidR="00915576" w:rsidRPr="005E3D77">
              <w:rPr>
                <w:rFonts w:hint="eastAsia"/>
              </w:rPr>
              <w:t>亿美元。脸部彩妆仍然受追捧，</w:t>
            </w:r>
            <w:r w:rsidR="00915576" w:rsidRPr="005E3D77">
              <w:t xml:space="preserve"> </w:t>
            </w:r>
            <w:r w:rsidR="00915576" w:rsidRPr="005E3D77">
              <w:rPr>
                <w:rFonts w:hint="eastAsia"/>
              </w:rPr>
              <w:t>销售额增加了</w:t>
            </w:r>
            <w:r w:rsidR="00915576" w:rsidRPr="005E3D77">
              <w:t>5%</w:t>
            </w:r>
            <w:r w:rsidR="00915576" w:rsidRPr="005E3D77">
              <w:rPr>
                <w:rFonts w:hint="eastAsia"/>
              </w:rPr>
              <w:t>，</w:t>
            </w:r>
            <w:r w:rsidR="00915576" w:rsidRPr="005E3D77">
              <w:t xml:space="preserve"> </w:t>
            </w:r>
            <w:r w:rsidR="00915576" w:rsidRPr="005E3D77">
              <w:rPr>
                <w:rFonts w:hint="eastAsia"/>
              </w:rPr>
              <w:t>为</w:t>
            </w:r>
            <w:r w:rsidR="00915576" w:rsidRPr="005E3D77">
              <w:t xml:space="preserve">10.7 </w:t>
            </w:r>
            <w:r w:rsidR="00915576" w:rsidRPr="005E3D77">
              <w:rPr>
                <w:rFonts w:hint="eastAsia"/>
              </w:rPr>
              <w:t>亿美元。粉底的销售额依然强劲，增长了</w:t>
            </w:r>
            <w:r w:rsidR="00915576" w:rsidRPr="005E3D77">
              <w:t>4%</w:t>
            </w:r>
            <w:r w:rsidR="00915576" w:rsidRPr="005E3D77">
              <w:rPr>
                <w:rFonts w:hint="eastAsia"/>
              </w:rPr>
              <w:t>，达到</w:t>
            </w:r>
            <w:r w:rsidR="00915576" w:rsidRPr="005E3D77">
              <w:t xml:space="preserve">5.52 </w:t>
            </w:r>
            <w:r w:rsidR="00915576" w:rsidRPr="005E3D77">
              <w:rPr>
                <w:rFonts w:hint="eastAsia"/>
              </w:rPr>
              <w:t>亿美元。眼部彩妆销售额上升了</w:t>
            </w:r>
            <w:r w:rsidR="00915576" w:rsidRPr="005E3D77">
              <w:t>3%</w:t>
            </w:r>
            <w:r w:rsidR="00915576" w:rsidRPr="005E3D77">
              <w:rPr>
                <w:rFonts w:hint="eastAsia"/>
              </w:rPr>
              <w:t>，为</w:t>
            </w:r>
            <w:r w:rsidR="00915576" w:rsidRPr="005E3D77">
              <w:t xml:space="preserve">12 </w:t>
            </w:r>
            <w:r w:rsidR="00915576" w:rsidRPr="005E3D77">
              <w:rPr>
                <w:rFonts w:hint="eastAsia"/>
              </w:rPr>
              <w:t>亿美元，其中睫毛膏销售额占总销售额的</w:t>
            </w:r>
            <w:r w:rsidR="00915576" w:rsidRPr="005E3D77">
              <w:t xml:space="preserve">6 </w:t>
            </w:r>
            <w:r w:rsidR="00915576" w:rsidRPr="005E3D77">
              <w:rPr>
                <w:rFonts w:hint="eastAsia"/>
              </w:rPr>
              <w:t>亿美元。唇彩销售额表现平淡，为</w:t>
            </w:r>
            <w:r w:rsidR="00915576" w:rsidRPr="005E3D77">
              <w:t xml:space="preserve">5.3 </w:t>
            </w:r>
            <w:r w:rsidR="00915576" w:rsidRPr="005E3D77">
              <w:rPr>
                <w:rFonts w:hint="eastAsia"/>
              </w:rPr>
              <w:t>亿美元，其中唇膏以</w:t>
            </w:r>
            <w:r w:rsidR="00915576" w:rsidRPr="005E3D77">
              <w:t xml:space="preserve">3.35 </w:t>
            </w:r>
            <w:r w:rsidR="00915576" w:rsidRPr="005E3D77">
              <w:rPr>
                <w:rFonts w:hint="eastAsia"/>
              </w:rPr>
              <w:t>亿美元占据销售额的大部分</w:t>
            </w:r>
            <w:r w:rsidR="00915576" w:rsidRPr="005E3D77">
              <w:rPr>
                <w:rFonts w:hint="eastAsia"/>
                <w:vertAlign w:val="superscript"/>
              </w:rPr>
              <w:t>[2]</w:t>
            </w:r>
            <w:r w:rsidR="00915576" w:rsidRPr="005E3D77">
              <w:rPr>
                <w:rFonts w:hint="eastAsia"/>
              </w:rPr>
              <w:t>。</w:t>
            </w:r>
            <w:r w:rsidR="009E509C" w:rsidRPr="005E3D77">
              <w:rPr>
                <w:rFonts w:hint="eastAsia"/>
              </w:rPr>
              <w:t>近</w:t>
            </w:r>
            <w:r w:rsidR="009E509C" w:rsidRPr="005E3D77">
              <w:t>2</w:t>
            </w:r>
            <w:r w:rsidR="009E509C" w:rsidRPr="005E3D77">
              <w:rPr>
                <w:rFonts w:hint="eastAsia"/>
              </w:rPr>
              <w:t>年彩妆市场持续在全球繁荣，该行业发展势头强劲，</w:t>
            </w:r>
            <w:r w:rsidR="009E509C" w:rsidRPr="005E3D77">
              <w:t>2012</w:t>
            </w:r>
            <w:r w:rsidR="009E509C" w:rsidRPr="005E3D77">
              <w:rPr>
                <w:rFonts w:hint="eastAsia"/>
              </w:rPr>
              <w:t>年增长率为</w:t>
            </w:r>
            <w:r w:rsidR="009E509C" w:rsidRPr="005E3D77">
              <w:t>2.5 %</w:t>
            </w:r>
            <w:r w:rsidR="009E509C" w:rsidRPr="005E3D77">
              <w:rPr>
                <w:rFonts w:hint="eastAsia"/>
              </w:rPr>
              <w:t>，超过了</w:t>
            </w:r>
            <w:r w:rsidR="009E509C" w:rsidRPr="005E3D77">
              <w:t>541</w:t>
            </w:r>
            <w:r w:rsidR="009E509C" w:rsidRPr="005E3D77">
              <w:rPr>
                <w:rFonts w:hint="eastAsia"/>
              </w:rPr>
              <w:t>亿美元；</w:t>
            </w:r>
            <w:r w:rsidR="009E509C" w:rsidRPr="005E3D77">
              <w:t>2013</w:t>
            </w:r>
            <w:r w:rsidR="009E509C" w:rsidRPr="005E3D77">
              <w:rPr>
                <w:rFonts w:hint="eastAsia"/>
              </w:rPr>
              <w:t>年增长率为</w:t>
            </w:r>
            <w:r w:rsidR="009E509C" w:rsidRPr="005E3D77">
              <w:t>2.5 %</w:t>
            </w:r>
            <w:r w:rsidR="009E509C" w:rsidRPr="005E3D77">
              <w:rPr>
                <w:rFonts w:hint="eastAsia"/>
              </w:rPr>
              <w:t>，超过</w:t>
            </w:r>
            <w:r w:rsidR="009E509C" w:rsidRPr="005E3D77">
              <w:t>555</w:t>
            </w:r>
            <w:r w:rsidR="009E509C" w:rsidRPr="005E3D77">
              <w:rPr>
                <w:rFonts w:hint="eastAsia"/>
              </w:rPr>
              <w:t>亿美元</w:t>
            </w:r>
            <w:r w:rsidR="00D203F8" w:rsidRPr="005E3D77">
              <w:rPr>
                <w:rFonts w:hint="eastAsia"/>
                <w:vertAlign w:val="superscript"/>
              </w:rPr>
              <w:t>[3]</w:t>
            </w:r>
            <w:r w:rsidR="009E509C" w:rsidRPr="005E3D77">
              <w:rPr>
                <w:rFonts w:hint="eastAsia"/>
              </w:rPr>
              <w:t>。</w:t>
            </w:r>
          </w:p>
          <w:p w:rsidR="00124ACA" w:rsidRPr="005E3D77" w:rsidRDefault="000F5CF5"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w:t>
            </w:r>
            <w:r w:rsidR="00124ACA" w:rsidRPr="005E3D77">
              <w:rPr>
                <w:rFonts w:hint="eastAsia"/>
              </w:rPr>
              <w:t>国内</w:t>
            </w:r>
            <w:r w:rsidRPr="005E3D77">
              <w:rPr>
                <w:rFonts w:hint="eastAsia"/>
              </w:rPr>
              <w:t>市场分析</w:t>
            </w:r>
          </w:p>
          <w:p w:rsidR="00D203F8" w:rsidRPr="005E3D77" w:rsidRDefault="00D203F8" w:rsidP="005E3D77">
            <w:pPr>
              <w:adjustRightInd w:val="0"/>
              <w:snapToGrid w:val="0"/>
              <w:spacing w:line="312" w:lineRule="auto"/>
              <w:ind w:firstLineChars="150" w:firstLine="315"/>
              <w:jc w:val="left"/>
            </w:pPr>
            <w:r w:rsidRPr="005E3D77">
              <w:t>2013</w:t>
            </w:r>
            <w:r w:rsidRPr="005E3D77">
              <w:rPr>
                <w:rFonts w:hint="eastAsia"/>
              </w:rPr>
              <w:t>年</w:t>
            </w:r>
            <w:r w:rsidR="00797646" w:rsidRPr="005E3D77">
              <w:rPr>
                <w:rFonts w:hint="eastAsia"/>
              </w:rPr>
              <w:t>国内</w:t>
            </w:r>
            <w:r w:rsidRPr="005E3D77">
              <w:rPr>
                <w:rFonts w:hint="eastAsia"/>
              </w:rPr>
              <w:t>彩妆品类销售额为</w:t>
            </w:r>
            <w:r w:rsidRPr="005E3D77">
              <w:t>189</w:t>
            </w:r>
            <w:r w:rsidRPr="005E3D77">
              <w:rPr>
                <w:rFonts w:hint="eastAsia"/>
              </w:rPr>
              <w:t>亿元，同比增长</w:t>
            </w:r>
            <w:r w:rsidRPr="005E3D77">
              <w:t>7.3%</w:t>
            </w:r>
            <w:r w:rsidRPr="005E3D77">
              <w:rPr>
                <w:rFonts w:hint="eastAsia"/>
              </w:rPr>
              <w:t>。</w:t>
            </w:r>
            <w:r w:rsidRPr="005E3D77">
              <w:t>2004</w:t>
            </w:r>
            <w:r w:rsidRPr="005E3D77">
              <w:rPr>
                <w:rFonts w:hint="eastAsia"/>
              </w:rPr>
              <w:t>年</w:t>
            </w:r>
            <w:r w:rsidRPr="005E3D77">
              <w:t>~2013</w:t>
            </w:r>
            <w:r w:rsidRPr="005E3D77">
              <w:rPr>
                <w:rFonts w:hint="eastAsia"/>
              </w:rPr>
              <w:t>年复合增速为</w:t>
            </w:r>
            <w:r w:rsidRPr="005E3D77">
              <w:t>0.3%</w:t>
            </w:r>
            <w:r w:rsidRPr="005E3D77">
              <w:rPr>
                <w:rFonts w:hint="eastAsia"/>
              </w:rPr>
              <w:t>。以化妆品专营店为主的个人护理用品连锁店与电商渠道的占比在</w:t>
            </w:r>
            <w:r w:rsidRPr="005E3D77">
              <w:t>2013</w:t>
            </w:r>
            <w:r w:rsidRPr="005E3D77">
              <w:rPr>
                <w:rFonts w:hint="eastAsia"/>
              </w:rPr>
              <w:t>年分别达到</w:t>
            </w:r>
            <w:r w:rsidRPr="005E3D77">
              <w:t>13.9%</w:t>
            </w:r>
            <w:r w:rsidRPr="005E3D77">
              <w:rPr>
                <w:rFonts w:hint="eastAsia"/>
              </w:rPr>
              <w:t>与</w:t>
            </w:r>
            <w:r w:rsidRPr="005E3D77">
              <w:t>17.6%</w:t>
            </w:r>
            <w:r w:rsidRPr="005E3D77">
              <w:rPr>
                <w:rFonts w:hint="eastAsia"/>
              </w:rPr>
              <w:t>。欧莱雅在</w:t>
            </w:r>
            <w:r w:rsidRPr="005E3D77">
              <w:t>2013</w:t>
            </w:r>
            <w:r w:rsidRPr="005E3D77">
              <w:rPr>
                <w:rFonts w:hint="eastAsia"/>
              </w:rPr>
              <w:t>年继续领跑国内彩妆行业，所占市场份额达到</w:t>
            </w:r>
            <w:r w:rsidRPr="005E3D77">
              <w:t>33.9%</w:t>
            </w:r>
            <w:r w:rsidRPr="005E3D77">
              <w:rPr>
                <w:rFonts w:hint="eastAsia"/>
              </w:rPr>
              <w:t>，远高于排名第二的卡姿兰</w:t>
            </w:r>
            <w:r w:rsidRPr="005E3D77">
              <w:t>5.3%</w:t>
            </w:r>
            <w:r w:rsidRPr="005E3D77">
              <w:rPr>
                <w:rFonts w:hint="eastAsia"/>
              </w:rPr>
              <w:t>的份额，而且欧莱雅旗下</w:t>
            </w:r>
            <w:r w:rsidRPr="005E3D77">
              <w:t>4</w:t>
            </w:r>
            <w:r w:rsidRPr="005E3D77">
              <w:rPr>
                <w:rFonts w:hint="eastAsia"/>
              </w:rPr>
              <w:lastRenderedPageBreak/>
              <w:t>个彩妆品牌各自的份额还在进一步扩大</w:t>
            </w:r>
            <w:r w:rsidRPr="005E3D77">
              <w:rPr>
                <w:rFonts w:hint="eastAsia"/>
                <w:vertAlign w:val="superscript"/>
              </w:rPr>
              <w:t>[4]</w:t>
            </w:r>
            <w:r w:rsidRPr="005E3D77">
              <w:rPr>
                <w:rFonts w:hint="eastAsia"/>
              </w:rPr>
              <w:t>。</w:t>
            </w:r>
            <w:r w:rsidR="00C100A4" w:rsidRPr="005E3D77">
              <w:rPr>
                <w:rFonts w:hint="eastAsia"/>
              </w:rPr>
              <w:t>还有法国知名品牌，妙巴黎自从</w:t>
            </w:r>
            <w:r w:rsidR="00C100A4" w:rsidRPr="005E3D77">
              <w:rPr>
                <w:rFonts w:hint="eastAsia"/>
              </w:rPr>
              <w:t>2009</w:t>
            </w:r>
            <w:r w:rsidR="00C100A4" w:rsidRPr="005E3D77">
              <w:rPr>
                <w:rFonts w:hint="eastAsia"/>
              </w:rPr>
              <w:t>年登陆中国市场市场以来就掀起了一场如烘焙蛋糕般的温暖彩妆</w:t>
            </w:r>
            <w:r w:rsidR="00C100A4" w:rsidRPr="005E3D77">
              <w:rPr>
                <w:rFonts w:hint="eastAsia"/>
                <w:vertAlign w:val="superscript"/>
              </w:rPr>
              <w:t>[5]</w:t>
            </w:r>
            <w:r w:rsidR="00C100A4" w:rsidRPr="005E3D77">
              <w:rPr>
                <w:rFonts w:hint="eastAsia"/>
              </w:rPr>
              <w:t>。艾格在</w:t>
            </w:r>
            <w:r w:rsidR="00C100A4" w:rsidRPr="005E3D77">
              <w:rPr>
                <w:rFonts w:hint="eastAsia"/>
              </w:rPr>
              <w:t>2014</w:t>
            </w:r>
            <w:r w:rsidR="00C100A4" w:rsidRPr="005E3D77">
              <w:rPr>
                <w:rFonts w:hint="eastAsia"/>
              </w:rPr>
              <w:t>年也在法国拟推出全新彩妆系列进一步开拓法国市场</w:t>
            </w:r>
            <w:r w:rsidR="00C100A4" w:rsidRPr="005E3D77">
              <w:rPr>
                <w:rFonts w:hint="eastAsia"/>
                <w:vertAlign w:val="superscript"/>
              </w:rPr>
              <w:t>[6]</w:t>
            </w:r>
            <w:r w:rsidR="00C100A4" w:rsidRPr="005E3D77">
              <w:rPr>
                <w:rFonts w:hint="eastAsia"/>
              </w:rPr>
              <w:t>。</w:t>
            </w:r>
          </w:p>
          <w:p w:rsidR="00B0279D" w:rsidRPr="005E3D77" w:rsidRDefault="00D9615B" w:rsidP="005E3D77">
            <w:pPr>
              <w:adjustRightInd w:val="0"/>
              <w:snapToGrid w:val="0"/>
              <w:spacing w:line="312" w:lineRule="auto"/>
              <w:ind w:firstLineChars="150" w:firstLine="315"/>
              <w:jc w:val="left"/>
            </w:pPr>
            <w:r w:rsidRPr="005E3D77">
              <w:rPr>
                <w:rFonts w:hint="eastAsia"/>
              </w:rPr>
              <w:t>在中国彩妆行业这一片沃土上，活跃着的大多是来自国外的品牌，而且随着护肤品市场竞争的日趋白热化，彩妆市场被越来越多的外资化妆品巨头们视为下一个突破口</w:t>
            </w:r>
            <w:r w:rsidRPr="005E3D77">
              <w:rPr>
                <w:rFonts w:hint="eastAsia"/>
                <w:vertAlign w:val="superscript"/>
              </w:rPr>
              <w:t>[7]</w:t>
            </w:r>
            <w:r w:rsidRPr="005E3D77">
              <w:rPr>
                <w:rFonts w:hint="eastAsia"/>
              </w:rPr>
              <w:t>。面对国际级的竞争对手，中国本土彩妆品牌将烟弥漫的市场，本土彩妆品牌又如何突围，如何立足，</w:t>
            </w:r>
            <w:r w:rsidR="00DE2EE8" w:rsidRPr="005E3D77">
              <w:rPr>
                <w:rFonts w:hint="eastAsia"/>
              </w:rPr>
              <w:t>这将是本土企业急需</w:t>
            </w:r>
            <w:r w:rsidRPr="005E3D77">
              <w:rPr>
                <w:rFonts w:hint="eastAsia"/>
              </w:rPr>
              <w:t>解决的难题</w:t>
            </w:r>
            <w:r w:rsidRPr="005E3D77">
              <w:rPr>
                <w:rFonts w:hint="eastAsia"/>
                <w:vertAlign w:val="superscript"/>
              </w:rPr>
              <w:t>[8]</w:t>
            </w:r>
            <w:r w:rsidRPr="005E3D77">
              <w:rPr>
                <w:rFonts w:hint="eastAsia"/>
              </w:rPr>
              <w:t>。</w:t>
            </w:r>
            <w:r w:rsidR="00B0279D" w:rsidRPr="005E3D77">
              <w:rPr>
                <w:rFonts w:hint="eastAsia"/>
              </w:rPr>
              <w:t>有很多化妆品行业厂家热衷于搞“大促”，但大促也仅仅是一种促销方式，不应滥用，也不能过于依赖，亦不可跟风，更不能迷信</w:t>
            </w:r>
            <w:r w:rsidR="00B0279D" w:rsidRPr="005E3D77">
              <w:rPr>
                <w:rFonts w:hint="eastAsia"/>
                <w:vertAlign w:val="superscript"/>
              </w:rPr>
              <w:t>[9]</w:t>
            </w:r>
            <w:r w:rsidR="00B0279D" w:rsidRPr="005E3D77">
              <w:rPr>
                <w:rFonts w:hint="eastAsia"/>
              </w:rPr>
              <w:t>。</w:t>
            </w:r>
          </w:p>
          <w:p w:rsidR="005313C2" w:rsidRPr="005E3D77" w:rsidRDefault="005313C2" w:rsidP="005E3D77">
            <w:pPr>
              <w:adjustRightInd w:val="0"/>
              <w:snapToGrid w:val="0"/>
              <w:spacing w:line="312" w:lineRule="auto"/>
              <w:ind w:firstLineChars="150" w:firstLine="315"/>
              <w:jc w:val="left"/>
            </w:pPr>
            <w:r w:rsidRPr="005E3D77">
              <w:rPr>
                <w:rFonts w:hint="eastAsia"/>
              </w:rPr>
              <w:t>提到彩妆，就不得不想起那些大牌云集的时装周。在时装秀场上的化妆不同与一般场合的化妆，它的概念更为严谨，它不是简单的装扮，而是</w:t>
            </w:r>
            <w:r w:rsidRPr="005E3D77">
              <w:t>T</w:t>
            </w:r>
            <w:r w:rsidRPr="005E3D77">
              <w:rPr>
                <w:rFonts w:hint="eastAsia"/>
              </w:rPr>
              <w:t>台表演的一种辅助形式，是艺术造型的重点</w:t>
            </w:r>
            <w:r w:rsidRPr="005E3D77">
              <w:rPr>
                <w:rFonts w:hint="eastAsia"/>
                <w:vertAlign w:val="superscript"/>
              </w:rPr>
              <w:t>[10]</w:t>
            </w:r>
            <w:r w:rsidRPr="005E3D77">
              <w:rPr>
                <w:rFonts w:hint="eastAsia"/>
              </w:rPr>
              <w:t>。它主要是指运用油彩、脂粉、毛发等制品对模特进行修饰，使模特与服装及秀场风格和表演艺术更加符合，满足走秀的氛围，能够更好的诠释服装所要传达的精神。它是一种造型艺术，具有一定的夸张性和艺术感</w:t>
            </w:r>
            <w:r w:rsidRPr="005E3D77">
              <w:rPr>
                <w:rFonts w:hint="eastAsia"/>
              </w:rPr>
              <w:t>[11]</w:t>
            </w:r>
            <w:r w:rsidRPr="005E3D77">
              <w:rPr>
                <w:rFonts w:hint="eastAsia"/>
              </w:rPr>
              <w:t>。在社会主义现代化建设水平不断完善的大背景下，人们对美的要求不断提升，再加上多元文化的交流传承以及时尚的传递，时装表演中妆容风格整体设计水平就显得更为重要</w:t>
            </w:r>
            <w:r w:rsidRPr="005E3D77">
              <w:rPr>
                <w:rFonts w:hint="eastAsia"/>
                <w:vertAlign w:val="superscript"/>
              </w:rPr>
              <w:t>[12]</w:t>
            </w:r>
            <w:r w:rsidRPr="005E3D77">
              <w:rPr>
                <w:rFonts w:hint="eastAsia"/>
              </w:rPr>
              <w:t>。</w:t>
            </w:r>
          </w:p>
          <w:p w:rsidR="00797646" w:rsidRPr="005E3D77" w:rsidRDefault="00797646" w:rsidP="005E3D77">
            <w:pPr>
              <w:adjustRightInd w:val="0"/>
              <w:snapToGrid w:val="0"/>
              <w:spacing w:line="312" w:lineRule="auto"/>
              <w:ind w:firstLineChars="150" w:firstLine="315"/>
              <w:jc w:val="left"/>
            </w:pPr>
            <w:r w:rsidRPr="005E3D77">
              <w:rPr>
                <w:rFonts w:hint="eastAsia"/>
              </w:rPr>
              <w:t>目前国内彩妆业大致可以分为四个梯队：以欧莱雅和宝洁为代表的外资彩妆占据第一队，这些外资品牌已经牢牢把控市场约</w:t>
            </w:r>
            <w:r w:rsidRPr="005E3D77">
              <w:rPr>
                <w:rFonts w:hint="eastAsia"/>
              </w:rPr>
              <w:t>70%</w:t>
            </w:r>
            <w:r w:rsidRPr="005E3D77">
              <w:rPr>
                <w:rFonts w:hint="eastAsia"/>
              </w:rPr>
              <w:t>份额；</w:t>
            </w:r>
            <w:r w:rsidR="00823FFD" w:rsidRPr="005E3D77">
              <w:rPr>
                <w:rFonts w:hint="eastAsia"/>
              </w:rPr>
              <w:t>由国内本土一线品牌卡姿兰等组成的第二梯队大致占市场的</w:t>
            </w:r>
            <w:r w:rsidR="00823FFD" w:rsidRPr="005E3D77">
              <w:rPr>
                <w:rFonts w:hint="eastAsia"/>
              </w:rPr>
              <w:t>20%</w:t>
            </w:r>
            <w:r w:rsidR="00823FFD" w:rsidRPr="005E3D77">
              <w:rPr>
                <w:rFonts w:hint="eastAsia"/>
              </w:rPr>
              <w:t>份额，第三第四梯队约</w:t>
            </w:r>
            <w:r w:rsidR="00823FFD" w:rsidRPr="005E3D77">
              <w:rPr>
                <w:rFonts w:hint="eastAsia"/>
              </w:rPr>
              <w:t>10%</w:t>
            </w:r>
            <w:r w:rsidR="00823FFD" w:rsidRPr="005E3D77">
              <w:rPr>
                <w:rFonts w:hint="eastAsia"/>
              </w:rPr>
              <w:t>市场份额，这部分主要是针对乡镇批发市场的彩妆组成。</w:t>
            </w:r>
            <w:r w:rsidR="00801704" w:rsidRPr="005E3D77">
              <w:rPr>
                <w:rFonts w:hint="eastAsia"/>
              </w:rPr>
              <w:t>彩妆类化妆品是用来修饰面部、美化容颜、增添魅力的化妆品彩妆类化妆品通常代表着潮流时尚的最前沿，所以彩妆类化妆品的包装设计也随处体现着潮流的信息</w:t>
            </w:r>
            <w:r w:rsidR="00801704" w:rsidRPr="005E3D77">
              <w:rPr>
                <w:rFonts w:hint="eastAsia"/>
                <w:vertAlign w:val="superscript"/>
              </w:rPr>
              <w:t>[1</w:t>
            </w:r>
            <w:r w:rsidR="00BF58A5" w:rsidRPr="005E3D77">
              <w:rPr>
                <w:rFonts w:hint="eastAsia"/>
                <w:vertAlign w:val="superscript"/>
              </w:rPr>
              <w:t>3</w:t>
            </w:r>
            <w:r w:rsidR="00801704" w:rsidRPr="005E3D77">
              <w:rPr>
                <w:rFonts w:hint="eastAsia"/>
                <w:vertAlign w:val="superscript"/>
              </w:rPr>
              <w:t>]</w:t>
            </w:r>
            <w:r w:rsidR="00801704" w:rsidRPr="005E3D77">
              <w:rPr>
                <w:rFonts w:hint="eastAsia"/>
              </w:rPr>
              <w:t>。</w:t>
            </w:r>
            <w:r w:rsidR="00BF58A5" w:rsidRPr="005E3D77">
              <w:rPr>
                <w:rFonts w:hint="eastAsia"/>
              </w:rPr>
              <w:t>女性的消费忠于对美的追求，化妆品是任何女人不可或缺的</w:t>
            </w:r>
            <w:r w:rsidR="00BF58A5" w:rsidRPr="005E3D77">
              <w:rPr>
                <w:rFonts w:hint="eastAsia"/>
                <w:vertAlign w:val="superscript"/>
              </w:rPr>
              <w:t>[14]</w:t>
            </w:r>
            <w:r w:rsidR="00BF58A5" w:rsidRPr="005E3D77">
              <w:rPr>
                <w:rFonts w:hint="eastAsia"/>
              </w:rPr>
              <w:t>。</w:t>
            </w:r>
          </w:p>
          <w:p w:rsidR="00124ACA" w:rsidRPr="005E3D77" w:rsidRDefault="000F5CF5" w:rsidP="005E3D77">
            <w:pPr>
              <w:adjustRightInd w:val="0"/>
              <w:snapToGrid w:val="0"/>
              <w:spacing w:line="312" w:lineRule="auto"/>
              <w:ind w:firstLineChars="150" w:firstLine="315"/>
              <w:jc w:val="left"/>
            </w:pPr>
            <w:r w:rsidRPr="005E3D77">
              <w:rPr>
                <w:rFonts w:hint="eastAsia"/>
              </w:rPr>
              <w:t>（</w:t>
            </w:r>
            <w:r w:rsidRPr="005E3D77">
              <w:rPr>
                <w:rFonts w:hint="eastAsia"/>
              </w:rPr>
              <w:t>2</w:t>
            </w:r>
            <w:r w:rsidRPr="005E3D77">
              <w:rPr>
                <w:rFonts w:hint="eastAsia"/>
              </w:rPr>
              <w:t>）</w:t>
            </w:r>
            <w:r w:rsidR="00056A93">
              <w:rPr>
                <w:rFonts w:hint="eastAsia"/>
              </w:rPr>
              <w:t>国外</w:t>
            </w:r>
            <w:r w:rsidR="00C45F04" w:rsidRPr="005E3D77">
              <w:rPr>
                <w:rFonts w:hint="eastAsia"/>
              </w:rPr>
              <w:t>市场分析</w:t>
            </w:r>
          </w:p>
          <w:p w:rsidR="00C45F04" w:rsidRPr="005E3D77" w:rsidRDefault="00CC000E" w:rsidP="005E3D77">
            <w:pPr>
              <w:adjustRightInd w:val="0"/>
              <w:snapToGrid w:val="0"/>
              <w:spacing w:line="312" w:lineRule="auto"/>
              <w:ind w:firstLineChars="150" w:firstLine="315"/>
              <w:jc w:val="left"/>
            </w:pPr>
            <w:r w:rsidRPr="005E3D77">
              <w:rPr>
                <w:rFonts w:hint="eastAsia"/>
              </w:rPr>
              <w:t>纵观今年的彩妆，既承袭了过往柔美温婉的风格，又有个性之美</w:t>
            </w:r>
            <w:r w:rsidRPr="005E3D77">
              <w:rPr>
                <w:rFonts w:hint="eastAsia"/>
                <w:vertAlign w:val="superscript"/>
              </w:rPr>
              <w:t>[</w:t>
            </w:r>
            <w:r w:rsidR="00BF58A5" w:rsidRPr="005E3D77">
              <w:rPr>
                <w:rFonts w:hint="eastAsia"/>
                <w:vertAlign w:val="superscript"/>
              </w:rPr>
              <w:t>1</w:t>
            </w:r>
            <w:r w:rsidRPr="005E3D77">
              <w:rPr>
                <w:rFonts w:hint="eastAsia"/>
                <w:vertAlign w:val="superscript"/>
              </w:rPr>
              <w:t>5]</w:t>
            </w:r>
            <w:r w:rsidRPr="005E3D77">
              <w:rPr>
                <w:rFonts w:hint="eastAsia"/>
              </w:rPr>
              <w:t>。</w:t>
            </w:r>
            <w:r w:rsidR="00C45F04" w:rsidRPr="005E3D77">
              <w:rPr>
                <w:rFonts w:hint="eastAsia"/>
              </w:rPr>
              <w:t>在国际市场中，中国的化妆品行业不断得到发展，近几年发展更为迅猛，已经成为新的消费热点。国内亦涌现出一批以美加净、大宝、郁美净、隆力奇等为代表的优秀民族化妆品品牌。</w:t>
            </w:r>
            <w:r w:rsidR="00C45F04" w:rsidRPr="005E3D77">
              <w:t>2013</w:t>
            </w:r>
            <w:r w:rsidR="00C45F04" w:rsidRPr="005E3D77">
              <w:rPr>
                <w:rFonts w:hint="eastAsia"/>
              </w:rPr>
              <w:t>年</w:t>
            </w:r>
            <w:r w:rsidR="00C45F04" w:rsidRPr="005E3D77">
              <w:t>12</w:t>
            </w:r>
            <w:r w:rsidR="00C45F04" w:rsidRPr="005E3D77">
              <w:rPr>
                <w:rFonts w:hint="eastAsia"/>
              </w:rPr>
              <w:t>月</w:t>
            </w:r>
            <w:r w:rsidR="00C45F04" w:rsidRPr="005E3D77">
              <w:t>6</w:t>
            </w:r>
            <w:r w:rsidR="00C45F04" w:rsidRPr="005E3D77">
              <w:rPr>
                <w:rFonts w:hint="eastAsia"/>
              </w:rPr>
              <w:t>日，《</w:t>
            </w:r>
            <w:r w:rsidR="00C45F04" w:rsidRPr="005E3D77">
              <w:t>2013</w:t>
            </w:r>
            <w:r w:rsidR="00C45F04" w:rsidRPr="005E3D77">
              <w:rPr>
                <w:rFonts w:hint="eastAsia"/>
              </w:rPr>
              <w:t>中国知女美妆消费大调查白皮书》指出，我国化妆品总体消费水平已超越日本，成为世界上仅次于美国的化妆品第二消费大国，预计</w:t>
            </w:r>
            <w:r w:rsidR="00C45F04" w:rsidRPr="005E3D77">
              <w:t>2013</w:t>
            </w:r>
            <w:r w:rsidR="00C45F04" w:rsidRPr="005E3D77">
              <w:rPr>
                <w:rFonts w:hint="eastAsia"/>
              </w:rPr>
              <w:t>年化妆品消费额达</w:t>
            </w:r>
            <w:r w:rsidR="00C45F04" w:rsidRPr="005E3D77">
              <w:t>3000</w:t>
            </w:r>
            <w:r w:rsidR="00C45F04" w:rsidRPr="005E3D77">
              <w:rPr>
                <w:rFonts w:hint="eastAsia"/>
              </w:rPr>
              <w:t>亿元</w:t>
            </w:r>
            <w:r w:rsidR="00C45F04" w:rsidRPr="005E3D77">
              <w:rPr>
                <w:rFonts w:hint="eastAsia"/>
                <w:vertAlign w:val="superscript"/>
              </w:rPr>
              <w:t>[</w:t>
            </w:r>
            <w:r w:rsidR="00BF58A5" w:rsidRPr="005E3D77">
              <w:rPr>
                <w:rFonts w:hint="eastAsia"/>
                <w:vertAlign w:val="superscript"/>
              </w:rPr>
              <w:t>1</w:t>
            </w:r>
            <w:r w:rsidR="00C45F04" w:rsidRPr="005E3D77">
              <w:rPr>
                <w:rFonts w:hint="eastAsia"/>
                <w:vertAlign w:val="superscript"/>
              </w:rPr>
              <w:t>6][</w:t>
            </w:r>
            <w:r w:rsidR="00BF58A5" w:rsidRPr="005E3D77">
              <w:rPr>
                <w:rFonts w:hint="eastAsia"/>
                <w:vertAlign w:val="superscript"/>
              </w:rPr>
              <w:t>1</w:t>
            </w:r>
            <w:r w:rsidR="00C45F04" w:rsidRPr="005E3D77">
              <w:rPr>
                <w:rFonts w:hint="eastAsia"/>
                <w:vertAlign w:val="superscript"/>
              </w:rPr>
              <w:t>7]</w:t>
            </w:r>
            <w:r w:rsidR="00C45F04" w:rsidRPr="005E3D77">
              <w:rPr>
                <w:rFonts w:hint="eastAsia"/>
              </w:rPr>
              <w:t>。</w:t>
            </w:r>
          </w:p>
          <w:p w:rsidR="009E730B" w:rsidRPr="005E3D77" w:rsidRDefault="009E730B" w:rsidP="005E3D77">
            <w:pPr>
              <w:adjustRightInd w:val="0"/>
              <w:snapToGrid w:val="0"/>
              <w:spacing w:line="312" w:lineRule="auto"/>
              <w:ind w:firstLineChars="150" w:firstLine="315"/>
              <w:jc w:val="left"/>
            </w:pPr>
            <w:r w:rsidRPr="005E3D77">
              <w:rPr>
                <w:rFonts w:hint="eastAsia"/>
              </w:rPr>
              <w:t>在英国，</w:t>
            </w:r>
            <w:r w:rsidRPr="005E3D77">
              <w:t xml:space="preserve">2011 </w:t>
            </w:r>
            <w:r w:rsidRPr="005E3D77">
              <w:rPr>
                <w:rFonts w:hint="eastAsia"/>
              </w:rPr>
              <w:t>年，彩妆市场增长到</w:t>
            </w:r>
            <w:r w:rsidRPr="005E3D77">
              <w:t xml:space="preserve">160 </w:t>
            </w:r>
            <w:r w:rsidRPr="005E3D77">
              <w:rPr>
                <w:rFonts w:hint="eastAsia"/>
              </w:rPr>
              <w:t>万英镑，其中眼霜和指甲油占市场份额的</w:t>
            </w:r>
            <w:r w:rsidRPr="005E3D77">
              <w:t>6.5 %</w:t>
            </w:r>
            <w:r w:rsidRPr="005E3D77">
              <w:rPr>
                <w:rFonts w:hint="eastAsia"/>
              </w:rPr>
              <w:t>。由于一些消费者对彩妆市场并不感到乐观，一些国外品牌难以占领英国国内市场，英国妇女还是喜欢购买之前使用的产品。英国的指甲油大牌</w:t>
            </w:r>
            <w:r w:rsidRPr="005E3D77">
              <w:t xml:space="preserve">Ciate </w:t>
            </w:r>
            <w:r w:rsidRPr="005E3D77">
              <w:rPr>
                <w:rFonts w:hint="eastAsia"/>
              </w:rPr>
              <w:t>堪称指甲油王国最娇贵的公主，推出了</w:t>
            </w:r>
            <w:r w:rsidRPr="005E3D77">
              <w:t>Ciate Caviar Manicure</w:t>
            </w:r>
            <w:r w:rsidRPr="005E3D77">
              <w:rPr>
                <w:rFonts w:hint="eastAsia"/>
              </w:rPr>
              <w:t>，顾名思义指擦上该指甲油之后，指头上布满了小小的珠饰，猛一看就像顶级食材鱼子酱似的，有别于一般指甲油带来的视觉效果，精致与奢华兼具</w:t>
            </w:r>
            <w:r w:rsidRPr="005E3D77">
              <w:rPr>
                <w:rFonts w:hint="eastAsia"/>
                <w:vertAlign w:val="superscript"/>
              </w:rPr>
              <w:t>[</w:t>
            </w:r>
            <w:r w:rsidR="00BF58A5" w:rsidRPr="005E3D77">
              <w:rPr>
                <w:rFonts w:hint="eastAsia"/>
                <w:vertAlign w:val="superscript"/>
              </w:rPr>
              <w:t>1</w:t>
            </w:r>
            <w:r w:rsidRPr="005E3D77">
              <w:rPr>
                <w:rFonts w:hint="eastAsia"/>
                <w:vertAlign w:val="superscript"/>
              </w:rPr>
              <w:t>8]</w:t>
            </w:r>
            <w:r w:rsidRPr="005E3D77">
              <w:rPr>
                <w:rFonts w:hint="eastAsia"/>
              </w:rPr>
              <w:t>。</w:t>
            </w:r>
          </w:p>
          <w:p w:rsidR="00801704" w:rsidRDefault="009E730B" w:rsidP="005E3D77">
            <w:pPr>
              <w:adjustRightInd w:val="0"/>
              <w:snapToGrid w:val="0"/>
              <w:spacing w:line="312" w:lineRule="auto"/>
              <w:ind w:firstLineChars="150" w:firstLine="315"/>
              <w:jc w:val="left"/>
            </w:pPr>
            <w:r w:rsidRPr="005E3D77">
              <w:rPr>
                <w:rFonts w:hint="eastAsia"/>
              </w:rPr>
              <w:t>欧美化妆品以其高端科技与卓越功效而著称，一些优秀的品牌引领着整个时尚界的潮流，主导着消费品市场的走向，越来越多的国人表现出对欧美化妆品的青睐</w:t>
            </w:r>
            <w:r w:rsidRPr="005E3D77">
              <w:rPr>
                <w:rFonts w:hint="eastAsia"/>
              </w:rPr>
              <w:lastRenderedPageBreak/>
              <w:t>与厚爱</w:t>
            </w:r>
            <w:r w:rsidRPr="00EA4309">
              <w:rPr>
                <w:rFonts w:hint="eastAsia"/>
                <w:vertAlign w:val="superscript"/>
              </w:rPr>
              <w:t>[</w:t>
            </w:r>
            <w:r w:rsidR="00BF58A5" w:rsidRPr="00EA4309">
              <w:rPr>
                <w:rFonts w:hint="eastAsia"/>
                <w:vertAlign w:val="superscript"/>
              </w:rPr>
              <w:t>1</w:t>
            </w:r>
            <w:r w:rsidRPr="00EA4309">
              <w:rPr>
                <w:rFonts w:hint="eastAsia"/>
                <w:vertAlign w:val="superscript"/>
              </w:rPr>
              <w:t>9][</w:t>
            </w:r>
            <w:r w:rsidR="00BF58A5" w:rsidRPr="00EA4309">
              <w:rPr>
                <w:rFonts w:hint="eastAsia"/>
                <w:vertAlign w:val="superscript"/>
              </w:rPr>
              <w:t>2</w:t>
            </w:r>
            <w:r w:rsidRPr="00EA4309">
              <w:rPr>
                <w:rFonts w:hint="eastAsia"/>
                <w:vertAlign w:val="superscript"/>
              </w:rPr>
              <w:t>0]</w:t>
            </w:r>
            <w:r w:rsidRPr="005E3D77">
              <w:rPr>
                <w:rFonts w:hint="eastAsia"/>
              </w:rPr>
              <w:t>。</w:t>
            </w:r>
            <w:r w:rsidR="00B0279D" w:rsidRPr="005E3D77">
              <w:rPr>
                <w:rFonts w:hint="eastAsia"/>
              </w:rPr>
              <w:t>瓦克化</w:t>
            </w:r>
            <w:r w:rsidR="000F5CF5" w:rsidRPr="005E3D77">
              <w:rPr>
                <w:rFonts w:hint="eastAsia"/>
              </w:rPr>
              <w:t>于西班牙巴塞罗那举行的</w:t>
            </w:r>
            <w:r w:rsidR="000F5CF5" w:rsidRPr="005E3D77">
              <w:t xml:space="preserve">2015 </w:t>
            </w:r>
            <w:r w:rsidR="000F5CF5" w:rsidRPr="005E3D77">
              <w:rPr>
                <w:rFonts w:hint="eastAsia"/>
              </w:rPr>
              <w:t>年欧洲化妆品原料展</w:t>
            </w:r>
            <w:r w:rsidR="000F5CF5" w:rsidRPr="005E3D77">
              <w:t xml:space="preserve">( in </w:t>
            </w:r>
            <w:r w:rsidR="000F5CF5" w:rsidRPr="005E3D77">
              <w:rPr>
                <w:rFonts w:hint="eastAsia"/>
              </w:rPr>
              <w:t>－</w:t>
            </w:r>
            <w:r w:rsidR="000F5CF5" w:rsidRPr="005E3D77">
              <w:t xml:space="preserve"> cosmetics)</w:t>
            </w:r>
            <w:r w:rsidR="000F5CF5" w:rsidRPr="005E3D77">
              <w:rPr>
                <w:rFonts w:hint="eastAsia"/>
              </w:rPr>
              <w:t>上展示两种新的有机硅弹性体凝胶。这两种产品能赋予护肤及彩妆制剂特这两种产品能赋予护肤及彩妆制剂特别的质地，使皮肤如丝绒般柔滑，并使配方产品很好地分布在皮肤上</w:t>
            </w:r>
            <w:r w:rsidR="005E3D77" w:rsidRPr="005E3D77">
              <w:rPr>
                <w:rFonts w:hint="eastAsia"/>
                <w:vertAlign w:val="superscript"/>
              </w:rPr>
              <w:t>[21]</w:t>
            </w:r>
            <w:r w:rsidR="000F5CF5" w:rsidRPr="005E3D77">
              <w:rPr>
                <w:rFonts w:hint="eastAsia"/>
              </w:rPr>
              <w:t>。这也说明了人们对化妆品的要求越来越高科技。</w:t>
            </w:r>
            <w:r w:rsidR="00BF58A5" w:rsidRPr="005E3D77">
              <w:rPr>
                <w:rFonts w:hint="eastAsia"/>
              </w:rPr>
              <w:t>大众媒体的角色已经改变了女大学生对于增加了她们的外表美丽的意识</w:t>
            </w:r>
            <w:r w:rsidR="00BF58A5" w:rsidRPr="005E3D77">
              <w:rPr>
                <w:rFonts w:hint="eastAsia"/>
                <w:vertAlign w:val="superscript"/>
              </w:rPr>
              <w:t>[</w:t>
            </w:r>
            <w:r w:rsidR="005E3D77" w:rsidRPr="005E3D77">
              <w:rPr>
                <w:rFonts w:hint="eastAsia"/>
                <w:vertAlign w:val="superscript"/>
              </w:rPr>
              <w:t>22</w:t>
            </w:r>
            <w:r w:rsidR="00BF58A5" w:rsidRPr="005E3D77">
              <w:rPr>
                <w:rFonts w:hint="eastAsia"/>
                <w:vertAlign w:val="superscript"/>
              </w:rPr>
              <w:t>]</w:t>
            </w:r>
            <w:r w:rsidR="00BF58A5" w:rsidRPr="005E3D77">
              <w:rPr>
                <w:rFonts w:hint="eastAsia"/>
              </w:rPr>
              <w:t>。</w:t>
            </w:r>
          </w:p>
          <w:p w:rsidR="00056A93" w:rsidRPr="005E3D77" w:rsidRDefault="00056A93" w:rsidP="00DE5C29">
            <w:pPr>
              <w:adjustRightInd w:val="0"/>
              <w:snapToGrid w:val="0"/>
              <w:spacing w:line="312" w:lineRule="auto"/>
              <w:ind w:firstLineChars="200" w:firstLine="420"/>
              <w:jc w:val="left"/>
            </w:pPr>
            <w:r>
              <w:rPr>
                <w:rFonts w:hint="eastAsia"/>
              </w:rPr>
              <w:t>综上所述，美妆彩妆行业是未来的发展趋势，是人们以后会越来越关注的内容</w:t>
            </w:r>
            <w:r w:rsidR="00C40B19">
              <w:rPr>
                <w:rFonts w:hint="eastAsia"/>
              </w:rPr>
              <w:t>。</w:t>
            </w:r>
            <w:r>
              <w:rPr>
                <w:rFonts w:hint="eastAsia"/>
              </w:rPr>
              <w:t>所以彩妆美妆网站真的十分有必要，也能为以后的人们的生活带去便利和意义。</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3．论文所要研究内容和实施方案</w:t>
            </w:r>
          </w:p>
          <w:p w:rsidR="00F85D9C" w:rsidRPr="005E3D77"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）研究内容</w:t>
            </w:r>
          </w:p>
          <w:p w:rsidR="00F85D9C" w:rsidRPr="005E3D77" w:rsidRDefault="0081107B" w:rsidP="005E3D77">
            <w:pPr>
              <w:adjustRightInd w:val="0"/>
              <w:snapToGrid w:val="0"/>
              <w:spacing w:line="312" w:lineRule="auto"/>
              <w:ind w:firstLineChars="150" w:firstLine="315"/>
              <w:jc w:val="left"/>
            </w:pPr>
            <w:r w:rsidRPr="005E3D77">
              <w:fldChar w:fldCharType="begin"/>
            </w:r>
            <w:r w:rsidR="00F85D9C" w:rsidRPr="005E3D77">
              <w:instrText xml:space="preserve"> </w:instrText>
            </w:r>
            <w:r w:rsidR="00F85D9C" w:rsidRPr="005E3D77">
              <w:rPr>
                <w:rFonts w:hint="eastAsia"/>
              </w:rPr>
              <w:instrText>= 1 \* GB3</w:instrText>
            </w:r>
            <w:r w:rsidR="00F85D9C" w:rsidRPr="005E3D77">
              <w:instrText xml:space="preserve"> </w:instrText>
            </w:r>
            <w:r w:rsidRPr="005E3D77">
              <w:fldChar w:fldCharType="separate"/>
            </w:r>
            <w:r w:rsidR="00F85D9C" w:rsidRPr="005E3D77">
              <w:rPr>
                <w:rFonts w:hint="eastAsia"/>
              </w:rPr>
              <w:t>①</w:t>
            </w:r>
            <w:r w:rsidRPr="005E3D77">
              <w:fldChar w:fldCharType="end"/>
            </w:r>
            <w:r w:rsidR="00F85D9C" w:rsidRPr="005E3D77">
              <w:rPr>
                <w:rFonts w:hint="eastAsia"/>
              </w:rPr>
              <w:t>网站前台功能</w:t>
            </w:r>
          </w:p>
          <w:p w:rsidR="00C87719" w:rsidRPr="00C87719" w:rsidRDefault="00A7242A" w:rsidP="005E3D77">
            <w:pPr>
              <w:adjustRightInd w:val="0"/>
              <w:snapToGrid w:val="0"/>
              <w:spacing w:line="312" w:lineRule="auto"/>
              <w:ind w:firstLineChars="150" w:firstLine="315"/>
              <w:jc w:val="left"/>
            </w:pPr>
            <w:r>
              <w:rPr>
                <w:rFonts w:hint="eastAsia"/>
              </w:rPr>
              <w:t>1,</w:t>
            </w:r>
            <w:r w:rsidR="00F85D9C" w:rsidRPr="005E3D77">
              <w:rPr>
                <w:rFonts w:hint="eastAsia"/>
              </w:rPr>
              <w:t>本站首页：</w:t>
            </w:r>
            <w:r w:rsidR="00C87719">
              <w:rPr>
                <w:rFonts w:hint="eastAsia"/>
              </w:rPr>
              <w:t>导航条分为</w:t>
            </w:r>
            <w:r w:rsidR="00C87719">
              <w:rPr>
                <w:rFonts w:hint="eastAsia"/>
              </w:rPr>
              <w:t xml:space="preserve"> </w:t>
            </w:r>
            <w:r w:rsidR="00C87719">
              <w:rPr>
                <w:rFonts w:hint="eastAsia"/>
              </w:rPr>
              <w:t>网站首页，关于我们，作品展示，化妆培训，最新活动，化妆分类</w:t>
            </w:r>
            <w:r>
              <w:rPr>
                <w:rFonts w:hint="eastAsia"/>
              </w:rPr>
              <w:t>（新娘妆，日常妆，彩妆）</w:t>
            </w:r>
            <w:r w:rsidR="00C87719">
              <w:rPr>
                <w:rFonts w:hint="eastAsia"/>
              </w:rPr>
              <w:t>，联系我们</w:t>
            </w:r>
          </w:p>
          <w:p w:rsidR="00F85D9C" w:rsidRPr="005E3D77" w:rsidRDefault="00A7242A" w:rsidP="00A7242A">
            <w:pPr>
              <w:adjustRightInd w:val="0"/>
              <w:snapToGrid w:val="0"/>
              <w:spacing w:line="312" w:lineRule="auto"/>
              <w:ind w:firstLineChars="150" w:firstLine="315"/>
            </w:pPr>
            <w:r>
              <w:rPr>
                <w:rFonts w:hint="eastAsia"/>
              </w:rPr>
              <w:t>2,</w:t>
            </w:r>
            <w:r>
              <w:rPr>
                <w:rFonts w:hint="eastAsia"/>
              </w:rPr>
              <w:t>活动专区</w:t>
            </w:r>
            <w:r w:rsidR="00F85D9C" w:rsidRPr="005E3D77">
              <w:rPr>
                <w:rFonts w:hint="eastAsia"/>
              </w:rPr>
              <w:t>：</w:t>
            </w:r>
            <w:r>
              <w:rPr>
                <w:rFonts w:hint="eastAsia"/>
              </w:rPr>
              <w:t>会发布化妆最新活动信息</w:t>
            </w:r>
            <w:r w:rsidR="00F85D9C" w:rsidRPr="005E3D77">
              <w:rPr>
                <w:rFonts w:hint="eastAsia"/>
              </w:rPr>
              <w:t>。</w:t>
            </w:r>
          </w:p>
          <w:p w:rsidR="00F85D9C" w:rsidRPr="005E3D77" w:rsidRDefault="00A7242A" w:rsidP="005E3D77">
            <w:pPr>
              <w:adjustRightInd w:val="0"/>
              <w:snapToGrid w:val="0"/>
              <w:spacing w:line="312" w:lineRule="auto"/>
              <w:ind w:firstLineChars="150" w:firstLine="315"/>
              <w:jc w:val="left"/>
            </w:pPr>
            <w:r>
              <w:rPr>
                <w:rFonts w:hint="eastAsia"/>
              </w:rPr>
              <w:t>3,</w:t>
            </w:r>
            <w:r>
              <w:rPr>
                <w:rFonts w:hint="eastAsia"/>
              </w:rPr>
              <w:t>查询搜索</w:t>
            </w:r>
            <w:r w:rsidR="00F85D9C" w:rsidRPr="005E3D77">
              <w:rPr>
                <w:rFonts w:hint="eastAsia"/>
              </w:rPr>
              <w:t>：提供一级、二级查询。采用关键词和符号交叉模糊搜索。</w:t>
            </w:r>
          </w:p>
          <w:p w:rsidR="00F85D9C" w:rsidRPr="005E3D77" w:rsidRDefault="00A7242A" w:rsidP="00A7242A">
            <w:pPr>
              <w:adjustRightInd w:val="0"/>
              <w:snapToGrid w:val="0"/>
              <w:spacing w:line="312" w:lineRule="auto"/>
              <w:ind w:firstLineChars="150" w:firstLine="315"/>
              <w:jc w:val="left"/>
            </w:pPr>
            <w:r>
              <w:rPr>
                <w:rFonts w:hint="eastAsia"/>
              </w:rPr>
              <w:t>4</w:t>
            </w:r>
            <w:r>
              <w:rPr>
                <w:rFonts w:hint="eastAsia"/>
              </w:rPr>
              <w:t>在线交流</w:t>
            </w:r>
            <w:r w:rsidR="00F85D9C" w:rsidRPr="005E3D77">
              <w:rPr>
                <w:rFonts w:hint="eastAsia"/>
              </w:rPr>
              <w:t>：</w:t>
            </w:r>
            <w:r>
              <w:rPr>
                <w:rFonts w:hint="eastAsia"/>
              </w:rPr>
              <w:t>提供对产品的在线交流和理解</w:t>
            </w:r>
          </w:p>
          <w:p w:rsidR="00F85D9C" w:rsidRPr="005E3D77" w:rsidRDefault="00A7242A" w:rsidP="005E3D77">
            <w:pPr>
              <w:adjustRightInd w:val="0"/>
              <w:snapToGrid w:val="0"/>
              <w:spacing w:line="312" w:lineRule="auto"/>
              <w:ind w:firstLineChars="150" w:firstLine="315"/>
              <w:jc w:val="left"/>
            </w:pPr>
            <w:r>
              <w:rPr>
                <w:rFonts w:hint="eastAsia"/>
              </w:rPr>
              <w:t>5</w:t>
            </w:r>
            <w:r w:rsidR="00F85D9C" w:rsidRPr="005E3D77">
              <w:rPr>
                <w:rFonts w:hint="eastAsia"/>
              </w:rPr>
              <w:t>会员注册、登录：用于用户注册成网站的会员并登录网站，以便购买商品。</w:t>
            </w:r>
          </w:p>
          <w:p w:rsidR="00F85D9C" w:rsidRPr="005E3D77" w:rsidRDefault="00A7242A" w:rsidP="005E3D77">
            <w:pPr>
              <w:adjustRightInd w:val="0"/>
              <w:snapToGrid w:val="0"/>
              <w:spacing w:line="312" w:lineRule="auto"/>
              <w:ind w:firstLineChars="150" w:firstLine="315"/>
              <w:jc w:val="left"/>
            </w:pPr>
            <w:r>
              <w:rPr>
                <w:rFonts w:hint="eastAsia"/>
              </w:rPr>
              <w:t>6</w:t>
            </w:r>
            <w:r w:rsidR="00F85D9C" w:rsidRPr="005E3D77">
              <w:rPr>
                <w:rFonts w:hint="eastAsia"/>
              </w:rPr>
              <w:t>购物车：对于消费者所浏览到的每一件商品，消费者都能方便地通过点击</w:t>
            </w:r>
            <w:r w:rsidR="00F85D9C" w:rsidRPr="005E3D77">
              <w:t>“</w:t>
            </w:r>
            <w:r w:rsidR="00F85D9C" w:rsidRPr="005E3D77">
              <w:rPr>
                <w:rFonts w:hint="eastAsia"/>
              </w:rPr>
              <w:t>放入购物车</w:t>
            </w:r>
            <w:r w:rsidR="00F85D9C" w:rsidRPr="005E3D77">
              <w:t>”</w:t>
            </w:r>
            <w:r w:rsidR="00F85D9C" w:rsidRPr="005E3D77">
              <w:rPr>
                <w:rFonts w:hint="eastAsia"/>
              </w:rPr>
              <w:t>功能链接按钮将所要的商品放入自己的购物车。同时也能方便地将不要的商品从购物车中删除。也可修改数量。</w:t>
            </w:r>
          </w:p>
          <w:p w:rsidR="00A7242A" w:rsidRDefault="00A7242A" w:rsidP="00A7242A">
            <w:pPr>
              <w:adjustRightInd w:val="0"/>
              <w:snapToGrid w:val="0"/>
              <w:spacing w:line="312" w:lineRule="auto"/>
              <w:ind w:firstLineChars="150" w:firstLine="315"/>
              <w:jc w:val="left"/>
            </w:pPr>
            <w:r>
              <w:rPr>
                <w:rFonts w:hint="eastAsia"/>
              </w:rPr>
              <w:t>7</w:t>
            </w:r>
            <w:r w:rsidR="00F85D9C" w:rsidRPr="005E3D77">
              <w:rPr>
                <w:rFonts w:hint="eastAsia"/>
              </w:rPr>
              <w:t>我的订单：用户可以在此查看购买</w:t>
            </w:r>
            <w:r>
              <w:rPr>
                <w:rFonts w:hint="eastAsia"/>
              </w:rPr>
              <w:t>相关化妆品和预约化妆师信息</w:t>
            </w:r>
          </w:p>
          <w:p w:rsidR="00A476A5" w:rsidRPr="005E3D77" w:rsidRDefault="00A476A5" w:rsidP="00A7242A">
            <w:pPr>
              <w:adjustRightInd w:val="0"/>
              <w:snapToGrid w:val="0"/>
              <w:spacing w:line="312" w:lineRule="auto"/>
              <w:ind w:firstLineChars="150" w:firstLine="315"/>
              <w:jc w:val="left"/>
            </w:pPr>
            <w:r>
              <w:rPr>
                <w:rFonts w:hint="eastAsia"/>
              </w:rPr>
              <w:t xml:space="preserve">8 </w:t>
            </w:r>
            <w:r>
              <w:rPr>
                <w:rFonts w:hint="eastAsia"/>
              </w:rPr>
              <w:t>在线预订：用户在此预约化妆师</w:t>
            </w:r>
          </w:p>
          <w:p w:rsidR="00F85D9C" w:rsidRDefault="006E0E40" w:rsidP="005E3D77">
            <w:pPr>
              <w:adjustRightInd w:val="0"/>
              <w:snapToGrid w:val="0"/>
              <w:spacing w:line="312" w:lineRule="auto"/>
              <w:ind w:firstLineChars="150" w:firstLine="315"/>
              <w:jc w:val="left"/>
            </w:pPr>
            <w:r>
              <w:rPr>
                <w:rFonts w:hint="eastAsia"/>
              </w:rPr>
              <w:t>9</w:t>
            </w:r>
            <w:r w:rsidR="00F85D9C" w:rsidRPr="005E3D77">
              <w:rPr>
                <w:rFonts w:hint="eastAsia"/>
              </w:rPr>
              <w:t>支付功能：当购物完成，生成订单，用户确认无误以后，就进入到结账的环节，有网上支付和货到付款两种支付方式。</w:t>
            </w:r>
          </w:p>
          <w:p w:rsidR="00A7242A" w:rsidRDefault="006E0E40" w:rsidP="005E3D77">
            <w:pPr>
              <w:adjustRightInd w:val="0"/>
              <w:snapToGrid w:val="0"/>
              <w:spacing w:line="312" w:lineRule="auto"/>
              <w:ind w:firstLineChars="150" w:firstLine="315"/>
              <w:jc w:val="left"/>
            </w:pPr>
            <w:r>
              <w:rPr>
                <w:rFonts w:hint="eastAsia"/>
              </w:rPr>
              <w:t>10</w:t>
            </w:r>
            <w:r w:rsidR="00A7242A">
              <w:rPr>
                <w:rFonts w:hint="eastAsia"/>
              </w:rPr>
              <w:t>美妆技巧</w:t>
            </w:r>
            <w:r w:rsidR="00A7242A">
              <w:rPr>
                <w:rFonts w:hint="eastAsia"/>
              </w:rPr>
              <w:t xml:space="preserve"> </w:t>
            </w:r>
            <w:r w:rsidR="00A7242A">
              <w:rPr>
                <w:rFonts w:hint="eastAsia"/>
              </w:rPr>
              <w:t>：主要讲解一些平时化妆小技巧</w:t>
            </w:r>
          </w:p>
          <w:p w:rsidR="00A7242A" w:rsidRPr="00A7242A" w:rsidRDefault="00A7242A" w:rsidP="005E3D77">
            <w:pPr>
              <w:adjustRightInd w:val="0"/>
              <w:snapToGrid w:val="0"/>
              <w:spacing w:line="312" w:lineRule="auto"/>
              <w:ind w:firstLineChars="150" w:firstLine="315"/>
              <w:jc w:val="left"/>
            </w:pPr>
            <w:r>
              <w:rPr>
                <w:rFonts w:hint="eastAsia"/>
              </w:rPr>
              <w:t>1</w:t>
            </w:r>
            <w:r w:rsidR="006E0E40">
              <w:rPr>
                <w:rFonts w:hint="eastAsia"/>
              </w:rPr>
              <w:t>1</w:t>
            </w:r>
            <w:r>
              <w:rPr>
                <w:rFonts w:hint="eastAsia"/>
              </w:rPr>
              <w:t>服务小贴士：化妆卸妆的几大雷区</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0081107B" w:rsidRPr="005E3D77">
              <w:fldChar w:fldCharType="begin"/>
            </w:r>
            <w:r w:rsidRPr="005E3D77">
              <w:instrText xml:space="preserve"> </w:instrText>
            </w:r>
            <w:r w:rsidRPr="005E3D77">
              <w:rPr>
                <w:rFonts w:hint="eastAsia"/>
              </w:rPr>
              <w:instrText>= 2 \* GB3</w:instrText>
            </w:r>
            <w:r w:rsidRPr="005E3D77">
              <w:instrText xml:space="preserve"> </w:instrText>
            </w:r>
            <w:r w:rsidR="0081107B" w:rsidRPr="005E3D77">
              <w:fldChar w:fldCharType="separate"/>
            </w:r>
            <w:r w:rsidRPr="005E3D77">
              <w:rPr>
                <w:rFonts w:hint="eastAsia"/>
              </w:rPr>
              <w:t>②</w:t>
            </w:r>
            <w:r w:rsidR="0081107B" w:rsidRPr="005E3D77">
              <w:fldChar w:fldCharType="end"/>
            </w:r>
            <w:r w:rsidRPr="005E3D77">
              <w:rPr>
                <w:rFonts w:hint="eastAsia"/>
              </w:rPr>
              <w:t>网站后台功能</w:t>
            </w:r>
          </w:p>
          <w:p w:rsidR="00A7242A" w:rsidRDefault="00A7242A" w:rsidP="005E3D77">
            <w:pPr>
              <w:adjustRightInd w:val="0"/>
              <w:snapToGrid w:val="0"/>
              <w:spacing w:line="312" w:lineRule="auto"/>
              <w:ind w:firstLineChars="150" w:firstLine="315"/>
              <w:jc w:val="left"/>
            </w:pPr>
            <w:r>
              <w:rPr>
                <w:rFonts w:hint="eastAsia"/>
              </w:rPr>
              <w:t>1</w:t>
            </w:r>
            <w:r w:rsidR="00F85D9C" w:rsidRPr="005E3D77">
              <w:rPr>
                <w:rFonts w:hint="eastAsia"/>
              </w:rPr>
              <w:t>商品管理：</w:t>
            </w:r>
            <w:r w:rsidR="00A3745B">
              <w:rPr>
                <w:rFonts w:hint="eastAsia"/>
              </w:rPr>
              <w:t>商品的日常添加，删除。</w:t>
            </w:r>
          </w:p>
          <w:p w:rsidR="00F85D9C" w:rsidRPr="005E3D77" w:rsidRDefault="00A7242A" w:rsidP="005E3D77">
            <w:pPr>
              <w:adjustRightInd w:val="0"/>
              <w:snapToGrid w:val="0"/>
              <w:spacing w:line="312" w:lineRule="auto"/>
              <w:ind w:firstLineChars="150" w:firstLine="315"/>
              <w:jc w:val="left"/>
            </w:pPr>
            <w:r>
              <w:rPr>
                <w:rFonts w:hint="eastAsia"/>
              </w:rPr>
              <w:t>2</w:t>
            </w:r>
            <w:r w:rsidR="00F85D9C" w:rsidRPr="005E3D77">
              <w:rPr>
                <w:rFonts w:hint="eastAsia"/>
              </w:rPr>
              <w:t>注册会员管理：编辑会员、删除会员等。</w:t>
            </w:r>
          </w:p>
          <w:p w:rsidR="00A7242A" w:rsidRDefault="00A7242A" w:rsidP="005E3D77">
            <w:pPr>
              <w:adjustRightInd w:val="0"/>
              <w:snapToGrid w:val="0"/>
              <w:spacing w:line="312" w:lineRule="auto"/>
              <w:ind w:firstLineChars="150" w:firstLine="315"/>
              <w:jc w:val="left"/>
            </w:pPr>
            <w:r>
              <w:rPr>
                <w:rFonts w:hint="eastAsia"/>
              </w:rPr>
              <w:t>3</w:t>
            </w:r>
            <w:r>
              <w:rPr>
                <w:rFonts w:hint="eastAsia"/>
              </w:rPr>
              <w:t>最新活动</w:t>
            </w:r>
            <w:r w:rsidR="00F85D9C" w:rsidRPr="005E3D77">
              <w:rPr>
                <w:rFonts w:hint="eastAsia"/>
              </w:rPr>
              <w:t>管理：实现新闻公告</w:t>
            </w:r>
            <w:r w:rsidR="00A3745B">
              <w:rPr>
                <w:rFonts w:hint="eastAsia"/>
              </w:rPr>
              <w:t>最新活动</w:t>
            </w:r>
            <w:r w:rsidR="00F85D9C" w:rsidRPr="005E3D77">
              <w:rPr>
                <w:rFonts w:hint="eastAsia"/>
              </w:rPr>
              <w:t>添加，删除和修改等功能。</w:t>
            </w:r>
          </w:p>
          <w:p w:rsidR="00F85D9C" w:rsidRPr="005E3D77" w:rsidRDefault="00A7242A" w:rsidP="005E3D77">
            <w:pPr>
              <w:adjustRightInd w:val="0"/>
              <w:snapToGrid w:val="0"/>
              <w:spacing w:line="312" w:lineRule="auto"/>
              <w:ind w:firstLineChars="150" w:firstLine="315"/>
              <w:jc w:val="left"/>
            </w:pPr>
            <w:r>
              <w:rPr>
                <w:rFonts w:hint="eastAsia"/>
              </w:rPr>
              <w:t>4</w:t>
            </w:r>
            <w:r w:rsidR="00F85D9C" w:rsidRPr="005E3D77">
              <w:rPr>
                <w:rFonts w:hint="eastAsia"/>
              </w:rPr>
              <w:t>管理员管理：可以添加管理员，通过输入要添加管理员的用户名、密码和一次确认密码即可成功添加新管理员。</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bookmarkStart w:id="0" w:name="OLE_LINK3"/>
            <w:bookmarkStart w:id="1" w:name="OLE_LINK4"/>
            <w:r w:rsidR="0081107B" w:rsidRPr="005E3D77">
              <w:fldChar w:fldCharType="begin"/>
            </w:r>
            <w:r w:rsidRPr="005E3D77">
              <w:instrText xml:space="preserve"> </w:instrText>
            </w:r>
            <w:r w:rsidRPr="005E3D77">
              <w:rPr>
                <w:rFonts w:hint="eastAsia"/>
              </w:rPr>
              <w:instrText>= 3 \* GB3</w:instrText>
            </w:r>
            <w:r w:rsidRPr="005E3D77">
              <w:instrText xml:space="preserve"> </w:instrText>
            </w:r>
            <w:r w:rsidR="0081107B" w:rsidRPr="005E3D77">
              <w:fldChar w:fldCharType="separate"/>
            </w:r>
            <w:r w:rsidRPr="005E3D77">
              <w:rPr>
                <w:rFonts w:hint="eastAsia"/>
              </w:rPr>
              <w:t>③</w:t>
            </w:r>
            <w:r w:rsidR="0081107B" w:rsidRPr="005E3D77">
              <w:fldChar w:fldCharType="end"/>
            </w:r>
            <w:bookmarkEnd w:id="0"/>
            <w:bookmarkEnd w:id="1"/>
            <w:r w:rsidRPr="005E3D77">
              <w:rPr>
                <w:rFonts w:hint="eastAsia"/>
              </w:rPr>
              <w:t>推广方案</w:t>
            </w:r>
          </w:p>
          <w:p w:rsidR="00F85D9C" w:rsidRPr="005E3D77" w:rsidRDefault="00A3745B" w:rsidP="005E3D77">
            <w:pPr>
              <w:adjustRightInd w:val="0"/>
              <w:snapToGrid w:val="0"/>
              <w:spacing w:line="312" w:lineRule="auto"/>
              <w:ind w:firstLineChars="150" w:firstLine="315"/>
              <w:jc w:val="left"/>
            </w:pPr>
            <w:r>
              <w:rPr>
                <w:rFonts w:hint="eastAsia"/>
              </w:rPr>
              <w:t>借助百度推广平台对彩妆美妆</w:t>
            </w:r>
            <w:r w:rsidR="00F85D9C" w:rsidRPr="005E3D77">
              <w:rPr>
                <w:rFonts w:hint="eastAsia"/>
              </w:rPr>
              <w:t>网站制定推广营销方案。</w:t>
            </w:r>
          </w:p>
          <w:p w:rsidR="00F85D9C" w:rsidRPr="005E3D77" w:rsidRDefault="00F85D9C" w:rsidP="005E3D77">
            <w:pPr>
              <w:adjustRightInd w:val="0"/>
              <w:snapToGrid w:val="0"/>
              <w:spacing w:line="312" w:lineRule="auto"/>
              <w:ind w:firstLineChars="150" w:firstLine="315"/>
              <w:jc w:val="left"/>
            </w:pPr>
            <w:bookmarkStart w:id="2" w:name="OLE_LINK9"/>
            <w:bookmarkStart w:id="3" w:name="OLE_LINK10"/>
            <w:r w:rsidRPr="005E3D77">
              <w:rPr>
                <w:rFonts w:hint="eastAsia"/>
              </w:rPr>
              <w:t>（</w:t>
            </w:r>
            <w:r w:rsidRPr="005E3D77">
              <w:rPr>
                <w:rFonts w:hint="eastAsia"/>
              </w:rPr>
              <w:t>2</w:t>
            </w:r>
            <w:r w:rsidRPr="005E3D77">
              <w:rPr>
                <w:rFonts w:hint="eastAsia"/>
              </w:rPr>
              <w:t>）实施方案</w:t>
            </w:r>
          </w:p>
          <w:p w:rsidR="00F85D9C" w:rsidRPr="005E3D77" w:rsidRDefault="00F85D9C" w:rsidP="005E3D77">
            <w:pPr>
              <w:adjustRightInd w:val="0"/>
              <w:snapToGrid w:val="0"/>
              <w:spacing w:line="312" w:lineRule="auto"/>
              <w:ind w:firstLineChars="150" w:firstLine="315"/>
              <w:jc w:val="left"/>
            </w:pPr>
            <w:r w:rsidRPr="005E3D77">
              <w:rPr>
                <w:rFonts w:hint="eastAsia"/>
              </w:rPr>
              <w:t>①硬件环境</w:t>
            </w:r>
          </w:p>
          <w:p w:rsidR="00F85D9C" w:rsidRPr="005E3D77" w:rsidRDefault="00F85D9C" w:rsidP="005E3D77">
            <w:pPr>
              <w:adjustRightInd w:val="0"/>
              <w:snapToGrid w:val="0"/>
              <w:spacing w:line="312" w:lineRule="auto"/>
              <w:ind w:left="420" w:firstLineChars="150" w:firstLine="315"/>
              <w:jc w:val="left"/>
            </w:pPr>
            <w:r w:rsidRPr="005E3D77">
              <w:rPr>
                <w:rFonts w:hint="eastAsia"/>
              </w:rPr>
              <w:t>Ｉ服务器端：操作系统：</w:t>
            </w:r>
            <w:r w:rsidRPr="005E3D77">
              <w:rPr>
                <w:rFonts w:hint="eastAsia"/>
              </w:rPr>
              <w:t xml:space="preserve">Windows 7        </w:t>
            </w:r>
          </w:p>
          <w:p w:rsidR="00F85D9C" w:rsidRPr="005E3D77" w:rsidRDefault="00F85D9C" w:rsidP="005E3D77">
            <w:pPr>
              <w:adjustRightInd w:val="0"/>
              <w:snapToGrid w:val="0"/>
              <w:spacing w:line="312" w:lineRule="auto"/>
              <w:ind w:left="420" w:firstLineChars="150" w:firstLine="315"/>
              <w:jc w:val="left"/>
            </w:pPr>
            <w:r w:rsidRPr="005E3D77">
              <w:rPr>
                <w:rFonts w:hint="eastAsia"/>
              </w:rPr>
              <w:t xml:space="preserve"> </w:t>
            </w:r>
            <w:r w:rsidRPr="005E3D77">
              <w:rPr>
                <w:rFonts w:hint="eastAsia"/>
              </w:rPr>
              <w:t>浏览器：</w:t>
            </w:r>
            <w:r w:rsidR="004D3482">
              <w:rPr>
                <w:rFonts w:hint="eastAsia"/>
              </w:rPr>
              <w:t>火狐</w:t>
            </w:r>
          </w:p>
          <w:p w:rsidR="00F85D9C" w:rsidRPr="005E3D77" w:rsidRDefault="00F85D9C" w:rsidP="005E3D77">
            <w:pPr>
              <w:adjustRightInd w:val="0"/>
              <w:snapToGrid w:val="0"/>
              <w:spacing w:line="312" w:lineRule="auto"/>
              <w:ind w:left="420" w:firstLineChars="150" w:firstLine="315"/>
              <w:jc w:val="left"/>
            </w:pPr>
            <w:r w:rsidRPr="005E3D77">
              <w:rPr>
                <w:rFonts w:hint="eastAsia"/>
              </w:rPr>
              <w:t>II</w:t>
            </w:r>
            <w:r w:rsidRPr="005E3D77">
              <w:rPr>
                <w:rFonts w:hint="eastAsia"/>
              </w:rPr>
              <w:t>客户端</w:t>
            </w:r>
            <w:r w:rsidRPr="005E3D77">
              <w:rPr>
                <w:rFonts w:hint="eastAsia"/>
              </w:rPr>
              <w:t xml:space="preserve">: </w:t>
            </w:r>
            <w:r w:rsidRPr="005E3D77">
              <w:rPr>
                <w:rFonts w:hint="eastAsia"/>
              </w:rPr>
              <w:t>浏览器：</w:t>
            </w:r>
            <w:r w:rsidRPr="005E3D77">
              <w:rPr>
                <w:rFonts w:hint="eastAsia"/>
              </w:rPr>
              <w:t>Internet Explorer8</w:t>
            </w:r>
            <w:r w:rsidRPr="005E3D77">
              <w:rPr>
                <w:rFonts w:hint="eastAsia"/>
              </w:rPr>
              <w:t>及以上版本</w:t>
            </w:r>
          </w:p>
          <w:p w:rsidR="00F85D9C" w:rsidRPr="005E3D77" w:rsidRDefault="00F85D9C" w:rsidP="005E3D77">
            <w:pPr>
              <w:adjustRightInd w:val="0"/>
              <w:snapToGrid w:val="0"/>
              <w:spacing w:line="312" w:lineRule="auto"/>
              <w:ind w:firstLineChars="150" w:firstLine="315"/>
              <w:jc w:val="left"/>
            </w:pPr>
            <w:r w:rsidRPr="005E3D77">
              <w:rPr>
                <w:rFonts w:hint="eastAsia"/>
              </w:rPr>
              <w:t xml:space="preserve">              </w:t>
            </w:r>
            <w:r w:rsidRPr="005E3D77">
              <w:rPr>
                <w:rFonts w:hint="eastAsia"/>
              </w:rPr>
              <w:t>分辨率：最佳效果</w:t>
            </w:r>
            <w:r w:rsidRPr="005E3D77">
              <w:rPr>
                <w:rFonts w:hint="eastAsia"/>
              </w:rPr>
              <w:t>1280*800</w:t>
            </w:r>
          </w:p>
          <w:p w:rsidR="00F85D9C" w:rsidRPr="005E3D77" w:rsidRDefault="0081107B" w:rsidP="005E3D77">
            <w:pPr>
              <w:adjustRightInd w:val="0"/>
              <w:snapToGrid w:val="0"/>
              <w:spacing w:line="312" w:lineRule="auto"/>
              <w:ind w:firstLineChars="150" w:firstLine="315"/>
              <w:jc w:val="left"/>
            </w:pPr>
            <w:r w:rsidRPr="005E3D77">
              <w:lastRenderedPageBreak/>
              <w:fldChar w:fldCharType="begin"/>
            </w:r>
            <w:r w:rsidR="00F85D9C" w:rsidRPr="005E3D77">
              <w:instrText xml:space="preserve"> </w:instrText>
            </w:r>
            <w:r w:rsidR="00F85D9C" w:rsidRPr="005E3D77">
              <w:rPr>
                <w:rFonts w:hint="eastAsia"/>
              </w:rPr>
              <w:instrText>= 2 \* GB3</w:instrText>
            </w:r>
            <w:r w:rsidR="00F85D9C" w:rsidRPr="005E3D77">
              <w:instrText xml:space="preserve"> </w:instrText>
            </w:r>
            <w:r w:rsidRPr="005E3D77">
              <w:fldChar w:fldCharType="separate"/>
            </w:r>
            <w:r w:rsidR="00F85D9C" w:rsidRPr="005E3D77">
              <w:rPr>
                <w:rFonts w:hint="eastAsia"/>
              </w:rPr>
              <w:t>②</w:t>
            </w:r>
            <w:r w:rsidRPr="005E3D77">
              <w:fldChar w:fldCharType="end"/>
            </w:r>
            <w:r w:rsidR="00F85D9C" w:rsidRPr="005E3D77">
              <w:rPr>
                <w:rFonts w:hint="eastAsia"/>
              </w:rPr>
              <w:t>软件环境</w:t>
            </w:r>
          </w:p>
          <w:p w:rsidR="00F85D9C" w:rsidRPr="005E3D77" w:rsidRDefault="00F85D9C" w:rsidP="005E3D77">
            <w:pPr>
              <w:adjustRightInd w:val="0"/>
              <w:snapToGrid w:val="0"/>
              <w:spacing w:line="312" w:lineRule="auto"/>
              <w:ind w:left="420" w:firstLineChars="150" w:firstLine="315"/>
              <w:jc w:val="left"/>
            </w:pPr>
            <w:r w:rsidRPr="005E3D77">
              <w:rPr>
                <w:rFonts w:hint="eastAsia"/>
              </w:rPr>
              <w:t>开发工具：</w:t>
            </w:r>
            <w:r w:rsidRPr="005E3D77">
              <w:rPr>
                <w:rFonts w:hint="eastAsia"/>
              </w:rPr>
              <w:t>WAMP5</w:t>
            </w:r>
            <w:r w:rsidRPr="005E3D77">
              <w:rPr>
                <w:rFonts w:hint="eastAsia"/>
              </w:rPr>
              <w:t>（</w:t>
            </w:r>
            <w:r w:rsidRPr="005E3D77">
              <w:rPr>
                <w:rFonts w:hint="eastAsia"/>
              </w:rPr>
              <w:t>apache 2.2.6+mysql 5.0.45+php 5.2.5</w:t>
            </w:r>
            <w:r w:rsidRPr="005E3D77">
              <w:rPr>
                <w:rFonts w:hint="eastAsia"/>
              </w:rPr>
              <w:t>）</w:t>
            </w:r>
          </w:p>
          <w:p w:rsidR="00F85D9C" w:rsidRPr="005E3D77" w:rsidRDefault="0081107B" w:rsidP="005E3D77">
            <w:pPr>
              <w:adjustRightInd w:val="0"/>
              <w:snapToGrid w:val="0"/>
              <w:spacing w:line="312" w:lineRule="auto"/>
              <w:ind w:firstLineChars="150" w:firstLine="315"/>
              <w:jc w:val="left"/>
            </w:pPr>
            <w:r w:rsidRPr="005E3D77">
              <w:fldChar w:fldCharType="begin"/>
            </w:r>
            <w:r w:rsidR="00F85D9C" w:rsidRPr="005E3D77">
              <w:instrText xml:space="preserve"> </w:instrText>
            </w:r>
            <w:r w:rsidR="00F85D9C" w:rsidRPr="005E3D77">
              <w:rPr>
                <w:rFonts w:hint="eastAsia"/>
              </w:rPr>
              <w:instrText>= 3 \* GB3</w:instrText>
            </w:r>
            <w:r w:rsidR="00F85D9C" w:rsidRPr="005E3D77">
              <w:instrText xml:space="preserve"> </w:instrText>
            </w:r>
            <w:r w:rsidRPr="005E3D77">
              <w:fldChar w:fldCharType="separate"/>
            </w:r>
            <w:r w:rsidR="00F85D9C" w:rsidRPr="005E3D77">
              <w:rPr>
                <w:rFonts w:hint="eastAsia"/>
              </w:rPr>
              <w:t>③</w:t>
            </w:r>
            <w:r w:rsidRPr="005E3D77">
              <w:fldChar w:fldCharType="end"/>
            </w:r>
          </w:p>
          <w:p w:rsidR="00F85D9C" w:rsidRPr="005E3D77" w:rsidRDefault="004D3482" w:rsidP="005E3D77">
            <w:pPr>
              <w:adjustRightInd w:val="0"/>
              <w:snapToGrid w:val="0"/>
              <w:spacing w:line="312" w:lineRule="auto"/>
              <w:ind w:firstLineChars="150" w:firstLine="315"/>
              <w:jc w:val="left"/>
            </w:pPr>
            <w:r>
              <w:rPr>
                <w:rFonts w:hint="eastAsia"/>
              </w:rPr>
              <w:t>1</w:t>
            </w:r>
            <w:r w:rsidR="00F85D9C" w:rsidRPr="005E3D77">
              <w:rPr>
                <w:rFonts w:hint="eastAsia"/>
              </w:rPr>
              <w:t>问题定义：明确建设的软件系统要解决的问题。</w:t>
            </w:r>
          </w:p>
          <w:p w:rsidR="00F85D9C" w:rsidRDefault="004D3482" w:rsidP="005E3D77">
            <w:pPr>
              <w:adjustRightInd w:val="0"/>
              <w:snapToGrid w:val="0"/>
              <w:spacing w:line="312" w:lineRule="auto"/>
              <w:ind w:firstLineChars="150" w:firstLine="315"/>
              <w:jc w:val="left"/>
            </w:pPr>
            <w:r>
              <w:rPr>
                <w:rFonts w:hint="eastAsia"/>
              </w:rPr>
              <w:t>2</w:t>
            </w:r>
            <w:r w:rsidR="00F85D9C" w:rsidRPr="005E3D77">
              <w:rPr>
                <w:rFonts w:hint="eastAsia"/>
              </w:rPr>
              <w:t>可行性分析：研究解决办法。</w:t>
            </w:r>
          </w:p>
          <w:p w:rsidR="00F85D9C" w:rsidRDefault="004D3482" w:rsidP="005E3D77">
            <w:pPr>
              <w:adjustRightInd w:val="0"/>
              <w:snapToGrid w:val="0"/>
              <w:spacing w:line="312" w:lineRule="auto"/>
              <w:ind w:firstLineChars="150" w:firstLine="315"/>
              <w:jc w:val="left"/>
            </w:pPr>
            <w:r>
              <w:rPr>
                <w:rFonts w:hint="eastAsia"/>
              </w:rPr>
              <w:t>3</w:t>
            </w:r>
            <w:r w:rsidR="00F85D9C" w:rsidRPr="005E3D77">
              <w:rPr>
                <w:rFonts w:hint="eastAsia"/>
              </w:rPr>
              <w:t>需求分析：</w:t>
            </w:r>
            <w:r w:rsidR="00CE65BB">
              <w:rPr>
                <w:rFonts w:hint="eastAsia"/>
              </w:rPr>
              <w:t>找到客户需求，提供相应服务</w:t>
            </w:r>
            <w:r w:rsidR="00F85D9C" w:rsidRPr="005E3D77">
              <w:rPr>
                <w:rFonts w:hint="eastAsia"/>
              </w:rPr>
              <w:t>。</w:t>
            </w:r>
          </w:p>
          <w:p w:rsidR="00F85D9C" w:rsidRDefault="004D3482" w:rsidP="005E3D77">
            <w:pPr>
              <w:adjustRightInd w:val="0"/>
              <w:snapToGrid w:val="0"/>
              <w:spacing w:line="312" w:lineRule="auto"/>
              <w:ind w:firstLineChars="150" w:firstLine="315"/>
              <w:jc w:val="left"/>
            </w:pPr>
            <w:r>
              <w:rPr>
                <w:rFonts w:hint="eastAsia"/>
              </w:rPr>
              <w:t>4</w:t>
            </w:r>
            <w:r w:rsidR="00F85D9C" w:rsidRPr="005E3D77">
              <w:rPr>
                <w:rFonts w:hint="eastAsia"/>
              </w:rPr>
              <w:t>系统设计：</w:t>
            </w:r>
            <w:r w:rsidR="00CE65BB">
              <w:rPr>
                <w:rFonts w:hint="eastAsia"/>
              </w:rPr>
              <w:t>设计出不一样的创意网站</w:t>
            </w:r>
          </w:p>
          <w:p w:rsidR="00F85D9C" w:rsidRPr="005E3D77" w:rsidRDefault="004D3482" w:rsidP="005E3D77">
            <w:pPr>
              <w:adjustRightInd w:val="0"/>
              <w:snapToGrid w:val="0"/>
              <w:spacing w:line="312" w:lineRule="auto"/>
              <w:ind w:firstLineChars="150" w:firstLine="315"/>
              <w:jc w:val="left"/>
            </w:pPr>
            <w:r>
              <w:rPr>
                <w:rFonts w:hint="eastAsia"/>
              </w:rPr>
              <w:t>5</w:t>
            </w:r>
            <w:r w:rsidR="00F85D9C" w:rsidRPr="005E3D77">
              <w:rPr>
                <w:rFonts w:hint="eastAsia"/>
              </w:rPr>
              <w:t>编码及测试：</w:t>
            </w:r>
            <w:r w:rsidR="00AC42F6">
              <w:rPr>
                <w:rFonts w:hint="eastAsia"/>
              </w:rPr>
              <w:t>通过网站测试使自己网站能满足需求</w:t>
            </w:r>
            <w:r w:rsidR="00F85D9C" w:rsidRPr="005E3D77">
              <w:rPr>
                <w:rFonts w:hint="eastAsia"/>
              </w:rPr>
              <w:t>。</w:t>
            </w:r>
          </w:p>
          <w:bookmarkEnd w:id="2"/>
          <w:bookmarkEnd w:id="3"/>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4．理论依据和研究方法</w:t>
            </w:r>
          </w:p>
          <w:p w:rsidR="00F85D9C"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1</w:t>
            </w:r>
            <w:r w:rsidRPr="005E3D77">
              <w:rPr>
                <w:rFonts w:hint="eastAsia"/>
              </w:rPr>
              <w:t>）理论依据</w:t>
            </w:r>
          </w:p>
          <w:p w:rsidR="00056A93" w:rsidRPr="005E3D77" w:rsidRDefault="00056A93" w:rsidP="00056A93">
            <w:pPr>
              <w:adjustRightInd w:val="0"/>
              <w:snapToGrid w:val="0"/>
              <w:spacing w:line="312" w:lineRule="auto"/>
              <w:ind w:firstLineChars="200" w:firstLine="420"/>
              <w:jc w:val="left"/>
            </w:pPr>
            <w:r w:rsidRPr="00056A93">
              <w:t>基于组件的软件工程（</w:t>
            </w:r>
            <w:r w:rsidRPr="00056A93">
              <w:t>Component-based software engineering</w:t>
            </w:r>
            <w:r w:rsidRPr="00056A93">
              <w:t>，简称</w:t>
            </w:r>
            <w:hyperlink r:id="rId7" w:tgtFrame="_blank" w:history="1">
              <w:r w:rsidRPr="00056A93">
                <w:t>CBSE</w:t>
              </w:r>
            </w:hyperlink>
            <w:r w:rsidRPr="00056A93">
              <w:t>）或基于组件的开发（</w:t>
            </w:r>
            <w:r w:rsidRPr="00056A93">
              <w:t>Component-Based Development</w:t>
            </w:r>
            <w:r w:rsidRPr="00056A93">
              <w:t>，简称</w:t>
            </w:r>
            <w:r w:rsidRPr="00056A93">
              <w:t>CBD</w:t>
            </w:r>
            <w:r w:rsidRPr="00056A93">
              <w:t>）是一种软件开发范型。它是现今</w:t>
            </w:r>
            <w:hyperlink r:id="rId8" w:tgtFrame="_blank" w:history="1">
              <w:r w:rsidRPr="00056A93">
                <w:t>软件复用</w:t>
              </w:r>
            </w:hyperlink>
            <w:r w:rsidRPr="00056A93">
              <w:t>理论实用化的研究热点，在</w:t>
            </w:r>
            <w:hyperlink r:id="rId9" w:tgtFrame="_blank" w:history="1">
              <w:r w:rsidRPr="00056A93">
                <w:t>组件对象模型</w:t>
              </w:r>
            </w:hyperlink>
            <w:r w:rsidRPr="00056A93">
              <w:t>的支持下，通过复用已有的</w:t>
            </w:r>
            <w:hyperlink r:id="rId10" w:tgtFrame="_blank" w:history="1">
              <w:r w:rsidRPr="00056A93">
                <w:t>构件</w:t>
              </w:r>
            </w:hyperlink>
            <w:r w:rsidRPr="00056A93">
              <w:t>，软件开发者可以</w:t>
            </w:r>
            <w:r w:rsidRPr="00056A93">
              <w:t>“</w:t>
            </w:r>
            <w:hyperlink r:id="rId11" w:tgtFrame="_blank" w:history="1">
              <w:r w:rsidRPr="00056A93">
                <w:t>即插即用</w:t>
              </w:r>
            </w:hyperlink>
            <w:r w:rsidRPr="00056A93">
              <w:t>”</w:t>
            </w:r>
            <w:r w:rsidRPr="00056A93">
              <w:t>地快速构造</w:t>
            </w:r>
            <w:hyperlink r:id="rId12" w:tgtFrame="_blank" w:history="1">
              <w:r w:rsidRPr="00056A93">
                <w:t>应用软件</w:t>
              </w:r>
            </w:hyperlink>
            <w:r w:rsidRPr="00056A93">
              <w:t>。</w:t>
            </w:r>
          </w:p>
          <w:p w:rsidR="00F85D9C" w:rsidRPr="005E3D77" w:rsidRDefault="00056A93" w:rsidP="005E3D77">
            <w:pPr>
              <w:adjustRightInd w:val="0"/>
              <w:snapToGrid w:val="0"/>
              <w:spacing w:line="312" w:lineRule="auto"/>
              <w:ind w:firstLineChars="150" w:firstLine="315"/>
              <w:jc w:val="left"/>
            </w:pPr>
            <w:r>
              <w:rPr>
                <w:rFonts w:hint="eastAsia"/>
              </w:rPr>
              <w:t xml:space="preserve"> </w:t>
            </w:r>
            <w:r w:rsidR="00CE65BB">
              <w:rPr>
                <w:rFonts w:hint="eastAsia"/>
              </w:rPr>
              <w:t>找准客户需求，分析相关行业现状。通过查阅这种资料，并向老师请教网站制作方法，翻阅大量书籍，制定相应计划。运用原来网络营销，市场营销相关知识给产品制定相应的营销策略。做好前期的网站规划和设计，先把大体的网站框架，和网站所想实现的功能分析出来，做好前期的准备工作。进行网站设计时，查阅同行网站最为参考，弥补不足，学习其优点，为自己的网站制作提供更为广阔的思路</w:t>
            </w:r>
            <w:r w:rsidR="00FD11A2">
              <w:rPr>
                <w:rFonts w:hint="eastAsia"/>
              </w:rPr>
              <w:t>。进行页面布局前找准自己思路，并对系统建设环境进行安全分析。当网站搭建好时，最后要通过不断的测试，验证网站的可用性。</w:t>
            </w:r>
          </w:p>
          <w:p w:rsidR="00F85D9C" w:rsidRDefault="00F85D9C" w:rsidP="005E3D77">
            <w:pPr>
              <w:adjustRightInd w:val="0"/>
              <w:snapToGrid w:val="0"/>
              <w:spacing w:line="312" w:lineRule="auto"/>
              <w:ind w:firstLineChars="150" w:firstLine="315"/>
              <w:jc w:val="left"/>
            </w:pPr>
            <w:r w:rsidRPr="005E3D77">
              <w:rPr>
                <w:rFonts w:hint="eastAsia"/>
              </w:rPr>
              <w:t>（</w:t>
            </w:r>
            <w:r w:rsidRPr="005E3D77">
              <w:rPr>
                <w:rFonts w:hint="eastAsia"/>
              </w:rPr>
              <w:t>2</w:t>
            </w:r>
            <w:r w:rsidRPr="005E3D77">
              <w:rPr>
                <w:rFonts w:hint="eastAsia"/>
              </w:rPr>
              <w:t>）研究方法</w:t>
            </w:r>
          </w:p>
          <w:p w:rsidR="00FD11A2" w:rsidRPr="005E3D77" w:rsidRDefault="00FD11A2" w:rsidP="00FD11A2">
            <w:pPr>
              <w:adjustRightInd w:val="0"/>
              <w:snapToGrid w:val="0"/>
              <w:spacing w:line="312" w:lineRule="auto"/>
              <w:ind w:firstLineChars="250" w:firstLine="525"/>
              <w:jc w:val="left"/>
            </w:pPr>
            <w:r>
              <w:rPr>
                <w:rFonts w:hint="eastAsia"/>
              </w:rPr>
              <w:t>通过查阅大量的国内外文献资料，对彩妆市场现状进行把握和分析；通过走访各个彩妆品牌处，体验彩妆带来的效果，和震撼。观看国内外时装周，观察和把握市场的潮流，通过互联网找到自己关注的品牌，近期的发展。留意国际市场的风云变幻。通过翻阅时尚杂志，了解国内外时尚人士的妆容和近期的潮流走势。总而言之，就是通过各种渠道，了解市场需求，最后让自己的产品和网站能满足市场需求。</w:t>
            </w:r>
          </w:p>
          <w:p w:rsidR="00F85D9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5．研究特色和创新之处</w:t>
            </w:r>
          </w:p>
          <w:p w:rsidR="00A3745B" w:rsidRDefault="00B61E1B" w:rsidP="00B61E1B">
            <w:pPr>
              <w:adjustRightInd w:val="0"/>
              <w:snapToGrid w:val="0"/>
              <w:spacing w:line="312" w:lineRule="auto"/>
              <w:ind w:firstLineChars="200" w:firstLine="420"/>
              <w:jc w:val="left"/>
            </w:pPr>
            <w:r>
              <w:rPr>
                <w:rFonts w:hint="eastAsia"/>
              </w:rPr>
              <w:t>在现在这个社会，越来越多的人注重自己的外在形象，化妆几乎快成为了当代女性的必修课，彩妆也是未来发展的潮流。在未来，越来越多的人会自己给自己化化妆，在不同的场合，应有不同的妆容。因此，在未来彩妆势必会占领一定的地位。而且互联网也是未来的发展趋势，人们足不出户就可以找到自己想要的信息，在化妆业，相信两者的结合也会带来不一样的收益。利用互联网可以建立自己的彩妆品牌</w:t>
            </w:r>
            <w:r w:rsidR="00C0018F">
              <w:rPr>
                <w:rFonts w:hint="eastAsia"/>
              </w:rPr>
              <w:t>，树立良好的品牌形象。让这个社会不再有丑人。</w:t>
            </w:r>
          </w:p>
          <w:p w:rsidR="00C0018F" w:rsidRDefault="004D3482" w:rsidP="004D3482">
            <w:pPr>
              <w:pStyle w:val="a6"/>
              <w:numPr>
                <w:ilvl w:val="0"/>
                <w:numId w:val="1"/>
              </w:numPr>
              <w:adjustRightInd w:val="0"/>
              <w:snapToGrid w:val="0"/>
              <w:spacing w:line="312" w:lineRule="auto"/>
              <w:ind w:firstLineChars="0"/>
              <w:jc w:val="left"/>
            </w:pPr>
            <w:r>
              <w:rPr>
                <w:rFonts w:hint="eastAsia"/>
              </w:rPr>
              <w:t>使每个人找到适合自己的妆容，找回自信。</w:t>
            </w:r>
          </w:p>
          <w:p w:rsidR="004D3482" w:rsidRDefault="004D3482" w:rsidP="004D3482">
            <w:pPr>
              <w:pStyle w:val="a6"/>
              <w:numPr>
                <w:ilvl w:val="0"/>
                <w:numId w:val="1"/>
              </w:numPr>
              <w:adjustRightInd w:val="0"/>
              <w:snapToGrid w:val="0"/>
              <w:spacing w:line="312" w:lineRule="auto"/>
              <w:ind w:firstLineChars="0"/>
              <w:jc w:val="left"/>
            </w:pPr>
            <w:r>
              <w:rPr>
                <w:rFonts w:hint="eastAsia"/>
              </w:rPr>
              <w:t>支持会员，享打折优惠。</w:t>
            </w:r>
          </w:p>
          <w:p w:rsidR="004D3482" w:rsidRDefault="004D3482" w:rsidP="004D3482">
            <w:pPr>
              <w:pStyle w:val="a6"/>
              <w:numPr>
                <w:ilvl w:val="0"/>
                <w:numId w:val="1"/>
              </w:numPr>
              <w:adjustRightInd w:val="0"/>
              <w:snapToGrid w:val="0"/>
              <w:spacing w:line="312" w:lineRule="auto"/>
              <w:ind w:firstLineChars="0"/>
              <w:jc w:val="left"/>
            </w:pPr>
            <w:r>
              <w:rPr>
                <w:rFonts w:hint="eastAsia"/>
              </w:rPr>
              <w:t>上传化妆前后对比照，即可获赠卸妆水一瓶。</w:t>
            </w:r>
          </w:p>
          <w:p w:rsidR="004D3482" w:rsidRDefault="004D3482" w:rsidP="004D3482">
            <w:pPr>
              <w:pStyle w:val="a6"/>
              <w:numPr>
                <w:ilvl w:val="0"/>
                <w:numId w:val="1"/>
              </w:numPr>
              <w:adjustRightInd w:val="0"/>
              <w:snapToGrid w:val="0"/>
              <w:spacing w:line="312" w:lineRule="auto"/>
              <w:ind w:firstLineChars="0"/>
              <w:jc w:val="left"/>
            </w:pPr>
            <w:r>
              <w:rPr>
                <w:rFonts w:hint="eastAsia"/>
              </w:rPr>
              <w:t>可预约选择自己喜欢的化妆师，找到专属你的化妆专家。</w:t>
            </w:r>
          </w:p>
          <w:p w:rsidR="004D3482" w:rsidRPr="00A476A5" w:rsidRDefault="004D3482" w:rsidP="004D3482">
            <w:pPr>
              <w:pStyle w:val="a6"/>
              <w:numPr>
                <w:ilvl w:val="0"/>
                <w:numId w:val="1"/>
              </w:numPr>
              <w:adjustRightInd w:val="0"/>
              <w:snapToGrid w:val="0"/>
              <w:spacing w:line="312" w:lineRule="auto"/>
              <w:ind w:firstLineChars="0"/>
              <w:jc w:val="left"/>
            </w:pPr>
            <w:r>
              <w:rPr>
                <w:rFonts w:hint="eastAsia"/>
              </w:rPr>
              <w:lastRenderedPageBreak/>
              <w:t>选择新娘跟妆，可免费为老公化妆。</w:t>
            </w:r>
          </w:p>
          <w:p w:rsidR="00F85D9C" w:rsidRPr="001013DC" w:rsidRDefault="00F85D9C" w:rsidP="001013DC">
            <w:pPr>
              <w:adjustRightInd w:val="0"/>
              <w:snapToGrid w:val="0"/>
              <w:spacing w:line="312" w:lineRule="auto"/>
              <w:ind w:firstLineChars="150" w:firstLine="316"/>
              <w:jc w:val="left"/>
              <w:rPr>
                <w:rFonts w:ascii="宋体" w:hAnsi="宋体"/>
                <w:b/>
              </w:rPr>
            </w:pPr>
            <w:r w:rsidRPr="001013DC">
              <w:rPr>
                <w:rFonts w:ascii="宋体" w:hAnsi="宋体" w:hint="eastAsia"/>
                <w:b/>
              </w:rPr>
              <w:t>6．参考文献</w:t>
            </w:r>
          </w:p>
          <w:p w:rsidR="00CD1EAF" w:rsidRPr="005E3D77" w:rsidRDefault="00F85D9C" w:rsidP="001013DC">
            <w:pPr>
              <w:adjustRightInd w:val="0"/>
              <w:snapToGrid w:val="0"/>
              <w:spacing w:line="312" w:lineRule="auto"/>
              <w:jc w:val="left"/>
            </w:pPr>
            <w:r w:rsidRPr="005E3D77">
              <w:rPr>
                <w:rFonts w:hint="eastAsia"/>
              </w:rPr>
              <w:t>[1]</w:t>
            </w:r>
            <w:r w:rsidR="00CD1EAF" w:rsidRPr="005E3D77">
              <w:t xml:space="preserve"> </w:t>
            </w:r>
            <w:r w:rsidR="00CD1EAF" w:rsidRPr="005E3D77">
              <w:t>吴友平</w:t>
            </w:r>
            <w:r w:rsidR="00CD1EAF" w:rsidRPr="005E3D77">
              <w:rPr>
                <w:rFonts w:hint="eastAsia"/>
              </w:rPr>
              <w:t>.</w:t>
            </w:r>
            <w:r w:rsidR="00CD1EAF" w:rsidRPr="005E3D77">
              <w:rPr>
                <w:rFonts w:hint="eastAsia"/>
              </w:rPr>
              <w:t>中国网络购物市场新动向之个人护理及彩妆网购新动向</w:t>
            </w:r>
            <w:r w:rsidR="00CD1EAF" w:rsidRPr="005E3D77">
              <w:rPr>
                <w:rFonts w:hint="eastAsia"/>
              </w:rPr>
              <w:t>[J]</w:t>
            </w:r>
            <w:r w:rsidR="00CD1EAF" w:rsidRPr="005E3D77">
              <w:t>中国学术期刊</w:t>
            </w:r>
            <w:r w:rsidR="00CD1EAF" w:rsidRPr="005E3D77">
              <w:rPr>
                <w:rFonts w:hint="eastAsia"/>
              </w:rPr>
              <w:t>,2014,(5):42-43</w:t>
            </w:r>
          </w:p>
          <w:p w:rsidR="00D203F8" w:rsidRPr="005E3D77" w:rsidRDefault="00F85D9C" w:rsidP="001013DC">
            <w:pPr>
              <w:adjustRightInd w:val="0"/>
              <w:snapToGrid w:val="0"/>
              <w:spacing w:line="312" w:lineRule="auto"/>
              <w:jc w:val="left"/>
            </w:pPr>
            <w:r w:rsidRPr="005E3D77">
              <w:rPr>
                <w:rFonts w:hint="eastAsia"/>
              </w:rPr>
              <w:t xml:space="preserve">[2] </w:t>
            </w:r>
            <w:r w:rsidR="00915576" w:rsidRPr="005E3D77">
              <w:rPr>
                <w:rFonts w:hint="eastAsia"/>
              </w:rPr>
              <w:t>刘志兵，冯瑜</w:t>
            </w:r>
            <w:r w:rsidR="00915576" w:rsidRPr="005E3D77">
              <w:rPr>
                <w:rFonts w:hint="eastAsia"/>
              </w:rPr>
              <w:t>.</w:t>
            </w:r>
            <w:r w:rsidR="00915576" w:rsidRPr="005E3D77">
              <w:rPr>
                <w:rFonts w:hint="eastAsia"/>
              </w:rPr>
              <w:t>彩妆市场潮流</w:t>
            </w:r>
            <w:r w:rsidR="009E509C" w:rsidRPr="005E3D77">
              <w:rPr>
                <w:rFonts w:hint="eastAsia"/>
              </w:rPr>
              <w:t>[J].</w:t>
            </w:r>
            <w:r w:rsidR="009E509C" w:rsidRPr="005E3D77">
              <w:rPr>
                <w:rFonts w:hint="eastAsia"/>
              </w:rPr>
              <w:t>日用化学品科学，</w:t>
            </w:r>
            <w:r w:rsidR="009E509C" w:rsidRPr="005E3D77">
              <w:rPr>
                <w:rFonts w:hint="eastAsia"/>
              </w:rPr>
              <w:t>2013,1(36):46-49</w:t>
            </w:r>
          </w:p>
          <w:p w:rsidR="00F85D9C" w:rsidRPr="005E3D77" w:rsidRDefault="00F85D9C" w:rsidP="00EA4309">
            <w:pPr>
              <w:adjustRightInd w:val="0"/>
              <w:snapToGrid w:val="0"/>
              <w:spacing w:line="312" w:lineRule="auto"/>
              <w:jc w:val="left"/>
            </w:pPr>
            <w:r w:rsidRPr="005E3D77">
              <w:rPr>
                <w:rFonts w:hint="eastAsia"/>
              </w:rPr>
              <w:t>[3]</w:t>
            </w:r>
            <w:r w:rsidR="00D203F8" w:rsidRPr="005E3D77">
              <w:rPr>
                <w:rFonts w:hint="eastAsia"/>
              </w:rPr>
              <w:t>王俊伟</w:t>
            </w:r>
            <w:r w:rsidR="00D203F8" w:rsidRPr="005E3D77">
              <w:rPr>
                <w:rFonts w:hint="eastAsia"/>
              </w:rPr>
              <w:t>.</w:t>
            </w:r>
            <w:r w:rsidR="00D203F8" w:rsidRPr="005E3D77">
              <w:rPr>
                <w:rFonts w:hint="eastAsia"/>
              </w:rPr>
              <w:t>彩妆市场发展概况</w:t>
            </w:r>
            <w:r w:rsidR="00D203F8" w:rsidRPr="005E3D77">
              <w:rPr>
                <w:rFonts w:hint="eastAsia"/>
              </w:rPr>
              <w:t xml:space="preserve">[J]. </w:t>
            </w:r>
            <w:r w:rsidR="00D203F8" w:rsidRPr="005E3D77">
              <w:rPr>
                <w:rFonts w:hint="eastAsia"/>
              </w:rPr>
              <w:t>日用化学品科学</w:t>
            </w:r>
            <w:r w:rsidR="00D203F8" w:rsidRPr="005E3D77">
              <w:rPr>
                <w:rFonts w:hint="eastAsia"/>
              </w:rPr>
              <w:t>,2014,38(12):6-10</w:t>
            </w:r>
          </w:p>
          <w:p w:rsidR="00F85D9C" w:rsidRPr="005E3D77" w:rsidRDefault="00D203F8" w:rsidP="00EA4309">
            <w:pPr>
              <w:adjustRightInd w:val="0"/>
              <w:snapToGrid w:val="0"/>
              <w:spacing w:line="312" w:lineRule="auto"/>
              <w:jc w:val="left"/>
            </w:pPr>
            <w:r w:rsidRPr="005E3D77">
              <w:rPr>
                <w:rFonts w:hint="eastAsia"/>
              </w:rPr>
              <w:t>[4]</w:t>
            </w:r>
            <w:r w:rsidRPr="005E3D77">
              <w:rPr>
                <w:rFonts w:hint="eastAsia"/>
              </w:rPr>
              <w:t>佚名</w:t>
            </w:r>
            <w:r w:rsidRPr="005E3D77">
              <w:rPr>
                <w:rFonts w:hint="eastAsia"/>
              </w:rPr>
              <w:t>.</w:t>
            </w:r>
            <w:r w:rsidRPr="005E3D77">
              <w:rPr>
                <w:rFonts w:hint="eastAsia"/>
              </w:rPr>
              <w:t>中国化妆品行业</w:t>
            </w:r>
            <w:r w:rsidR="00050213" w:rsidRPr="005E3D77">
              <w:rPr>
                <w:rFonts w:hint="eastAsia"/>
              </w:rPr>
              <w:t>数据分析</w:t>
            </w:r>
            <w:r w:rsidR="00050213" w:rsidRPr="005E3D77">
              <w:rPr>
                <w:rFonts w:hint="eastAsia"/>
              </w:rPr>
              <w:t>[J].</w:t>
            </w:r>
            <w:r w:rsidR="00050213" w:rsidRPr="005E3D77">
              <w:rPr>
                <w:rFonts w:hint="eastAsia"/>
              </w:rPr>
              <w:t>国内外香化信息，</w:t>
            </w:r>
            <w:r w:rsidR="00050213" w:rsidRPr="005E3D77">
              <w:rPr>
                <w:rFonts w:hint="eastAsia"/>
              </w:rPr>
              <w:t>2015</w:t>
            </w:r>
            <w:r w:rsidR="00050213" w:rsidRPr="005E3D77">
              <w:rPr>
                <w:rFonts w:hint="eastAsia"/>
              </w:rPr>
              <w:t>，（</w:t>
            </w:r>
            <w:r w:rsidR="00050213" w:rsidRPr="005E3D77">
              <w:rPr>
                <w:rFonts w:hint="eastAsia"/>
              </w:rPr>
              <w:t>3</w:t>
            </w:r>
            <w:r w:rsidR="00050213" w:rsidRPr="005E3D77">
              <w:rPr>
                <w:rFonts w:hint="eastAsia"/>
              </w:rPr>
              <w:t>）：</w:t>
            </w:r>
            <w:r w:rsidR="00050213" w:rsidRPr="005E3D77">
              <w:rPr>
                <w:rFonts w:hint="eastAsia"/>
              </w:rPr>
              <w:t>2-5</w:t>
            </w:r>
          </w:p>
          <w:p w:rsidR="00C100A4" w:rsidRPr="005E3D77" w:rsidRDefault="00C100A4" w:rsidP="00EA4309">
            <w:pPr>
              <w:adjustRightInd w:val="0"/>
              <w:snapToGrid w:val="0"/>
              <w:spacing w:line="312" w:lineRule="auto"/>
              <w:jc w:val="left"/>
            </w:pPr>
            <w:r w:rsidRPr="005E3D77">
              <w:rPr>
                <w:rFonts w:hint="eastAsia"/>
              </w:rPr>
              <w:t>[5]</w:t>
            </w:r>
            <w:r w:rsidRPr="005E3D77">
              <w:rPr>
                <w:rFonts w:hint="eastAsia"/>
              </w:rPr>
              <w:t>李艾</w:t>
            </w:r>
            <w:r w:rsidRPr="005E3D77">
              <w:rPr>
                <w:rFonts w:hint="eastAsia"/>
              </w:rPr>
              <w:t>.</w:t>
            </w:r>
            <w:r w:rsidRPr="005E3D77">
              <w:rPr>
                <w:rFonts w:hint="eastAsia"/>
              </w:rPr>
              <w:t>妙巴黎烘焙蛋糕般的温暖彩妆</w:t>
            </w:r>
            <w:r w:rsidRPr="005E3D77">
              <w:rPr>
                <w:rFonts w:hint="eastAsia"/>
              </w:rPr>
              <w:t>[J].</w:t>
            </w:r>
            <w:r w:rsidRPr="005E3D77">
              <w:rPr>
                <w:rFonts w:hint="eastAsia"/>
              </w:rPr>
              <w:t>中国学术电子期刊，</w:t>
            </w:r>
            <w:r w:rsidRPr="005E3D77">
              <w:rPr>
                <w:rFonts w:hint="eastAsia"/>
              </w:rPr>
              <w:t>2010</w:t>
            </w:r>
            <w:r w:rsidRPr="005E3D77">
              <w:rPr>
                <w:rFonts w:hint="eastAsia"/>
              </w:rPr>
              <w:t>，（</w:t>
            </w:r>
            <w:r w:rsidRPr="005E3D77">
              <w:rPr>
                <w:rFonts w:hint="eastAsia"/>
              </w:rPr>
              <w:t>2</w:t>
            </w:r>
            <w:r w:rsidRPr="005E3D77">
              <w:rPr>
                <w:rFonts w:hint="eastAsia"/>
              </w:rPr>
              <w:t>）：</w:t>
            </w:r>
            <w:r w:rsidRPr="005E3D77">
              <w:rPr>
                <w:rFonts w:hint="eastAsia"/>
              </w:rPr>
              <w:t>132-133</w:t>
            </w:r>
          </w:p>
          <w:p w:rsidR="00D9615B" w:rsidRPr="005E3D77" w:rsidRDefault="00D9615B" w:rsidP="001013DC">
            <w:pPr>
              <w:adjustRightInd w:val="0"/>
              <w:snapToGrid w:val="0"/>
              <w:spacing w:line="312" w:lineRule="auto"/>
              <w:jc w:val="left"/>
            </w:pPr>
            <w:r w:rsidRPr="005E3D77">
              <w:rPr>
                <w:rFonts w:hint="eastAsia"/>
              </w:rPr>
              <w:t>[6</w:t>
            </w:r>
            <w:r w:rsidR="001013DC">
              <w:rPr>
                <w:rFonts w:hint="eastAsia"/>
              </w:rPr>
              <w:t>]</w:t>
            </w:r>
            <w:r w:rsidRPr="005E3D77">
              <w:rPr>
                <w:rFonts w:hint="eastAsia"/>
              </w:rPr>
              <w:t>赖松</w:t>
            </w:r>
            <w:r w:rsidRPr="005E3D77">
              <w:rPr>
                <w:rFonts w:hint="eastAsia"/>
              </w:rPr>
              <w:t>.</w:t>
            </w:r>
            <w:r w:rsidRPr="005E3D77">
              <w:rPr>
                <w:rFonts w:hint="eastAsia"/>
              </w:rPr>
              <w:t>艾格拟推彩妆“救场”</w:t>
            </w:r>
            <w:r w:rsidRPr="005E3D77">
              <w:rPr>
                <w:rFonts w:hint="eastAsia"/>
              </w:rPr>
              <w:t>[J].</w:t>
            </w:r>
            <w:r w:rsidRPr="005E3D77">
              <w:rPr>
                <w:rFonts w:hint="eastAsia"/>
              </w:rPr>
              <w:t>一周，</w:t>
            </w:r>
            <w:r w:rsidRPr="005E3D77">
              <w:rPr>
                <w:rFonts w:hint="eastAsia"/>
              </w:rPr>
              <w:t>2014</w:t>
            </w:r>
            <w:r w:rsidRPr="005E3D77">
              <w:rPr>
                <w:rFonts w:hint="eastAsia"/>
              </w:rPr>
              <w:t>，（</w:t>
            </w:r>
            <w:r w:rsidRPr="005E3D77">
              <w:rPr>
                <w:rFonts w:hint="eastAsia"/>
              </w:rPr>
              <w:t>6</w:t>
            </w:r>
            <w:r w:rsidRPr="005E3D77">
              <w:rPr>
                <w:rFonts w:hint="eastAsia"/>
              </w:rPr>
              <w:t>）：</w:t>
            </w:r>
            <w:r w:rsidRPr="005E3D77">
              <w:rPr>
                <w:rFonts w:hint="eastAsia"/>
              </w:rPr>
              <w:t>51</w:t>
            </w:r>
          </w:p>
          <w:p w:rsidR="00D9615B" w:rsidRPr="005E3D77" w:rsidRDefault="00D9615B" w:rsidP="00EA4309">
            <w:pPr>
              <w:adjustRightInd w:val="0"/>
              <w:snapToGrid w:val="0"/>
              <w:spacing w:line="312" w:lineRule="auto"/>
              <w:jc w:val="left"/>
            </w:pPr>
            <w:r w:rsidRPr="005E3D77">
              <w:t>[</w:t>
            </w:r>
            <w:r w:rsidRPr="005E3D77">
              <w:rPr>
                <w:rFonts w:hint="eastAsia"/>
              </w:rPr>
              <w:t>7</w:t>
            </w:r>
            <w:r w:rsidRPr="005E3D77">
              <w:t xml:space="preserve">] </w:t>
            </w:r>
            <w:r w:rsidRPr="005E3D77">
              <w:rPr>
                <w:rFonts w:hint="eastAsia"/>
              </w:rPr>
              <w:t>刘杰克</w:t>
            </w:r>
            <w:r w:rsidRPr="005E3D77">
              <w:t xml:space="preserve">. </w:t>
            </w:r>
            <w:r w:rsidRPr="005E3D77">
              <w:rPr>
                <w:rFonts w:hint="eastAsia"/>
              </w:rPr>
              <w:t>彩妆品牌的突围之路</w:t>
            </w:r>
            <w:r w:rsidRPr="005E3D77">
              <w:t xml:space="preserve">[J]. </w:t>
            </w:r>
            <w:r w:rsidRPr="005E3D77">
              <w:rPr>
                <w:rFonts w:hint="eastAsia"/>
              </w:rPr>
              <w:t>千色美业，</w:t>
            </w:r>
            <w:r w:rsidRPr="005E3D77">
              <w:t>2012</w:t>
            </w:r>
            <w:r w:rsidRPr="005E3D77">
              <w:rPr>
                <w:rFonts w:hint="eastAsia"/>
              </w:rPr>
              <w:t>，</w:t>
            </w:r>
            <w:r w:rsidRPr="005E3D77">
              <w:t xml:space="preserve">10 </w:t>
            </w:r>
            <w:r w:rsidRPr="005E3D77">
              <w:rPr>
                <w:rFonts w:hint="eastAsia"/>
              </w:rPr>
              <w:t>（</w:t>
            </w:r>
            <w:r w:rsidRPr="005E3D77">
              <w:t>8</w:t>
            </w:r>
            <w:r w:rsidRPr="005E3D77">
              <w:rPr>
                <w:rFonts w:hint="eastAsia"/>
              </w:rPr>
              <w:t>）：</w:t>
            </w:r>
            <w:r w:rsidRPr="005E3D77">
              <w:t>60-61.</w:t>
            </w:r>
          </w:p>
          <w:p w:rsidR="00D9615B" w:rsidRPr="005E3D77" w:rsidRDefault="00D9615B" w:rsidP="00EA4309">
            <w:pPr>
              <w:adjustRightInd w:val="0"/>
              <w:snapToGrid w:val="0"/>
              <w:spacing w:line="312" w:lineRule="auto"/>
              <w:jc w:val="left"/>
            </w:pPr>
            <w:r w:rsidRPr="005E3D77">
              <w:t>[</w:t>
            </w:r>
            <w:r w:rsidRPr="005E3D77">
              <w:rPr>
                <w:rFonts w:hint="eastAsia"/>
              </w:rPr>
              <w:t>8</w:t>
            </w:r>
            <w:r w:rsidRPr="005E3D77">
              <w:t xml:space="preserve">] </w:t>
            </w:r>
            <w:r w:rsidRPr="005E3D77">
              <w:rPr>
                <w:rFonts w:hint="eastAsia"/>
              </w:rPr>
              <w:t>刘志兵</w:t>
            </w:r>
            <w:r w:rsidRPr="005E3D77">
              <w:t xml:space="preserve">. </w:t>
            </w:r>
            <w:r w:rsidRPr="005E3D77">
              <w:rPr>
                <w:rFonts w:hint="eastAsia"/>
              </w:rPr>
              <w:t>彩妆市场潮流</w:t>
            </w:r>
            <w:r w:rsidRPr="005E3D77">
              <w:t xml:space="preserve">[J]. </w:t>
            </w:r>
            <w:r w:rsidRPr="005E3D77">
              <w:rPr>
                <w:rFonts w:hint="eastAsia"/>
              </w:rPr>
              <w:t>日用化学品科学，</w:t>
            </w:r>
            <w:r w:rsidRPr="005E3D77">
              <w:t>2013</w:t>
            </w:r>
            <w:r w:rsidRPr="005E3D77">
              <w:rPr>
                <w:rFonts w:hint="eastAsia"/>
              </w:rPr>
              <w:t>，</w:t>
            </w:r>
            <w:r w:rsidRPr="005E3D77">
              <w:t xml:space="preserve">36 </w:t>
            </w:r>
            <w:r w:rsidRPr="005E3D77">
              <w:rPr>
                <w:rFonts w:hint="eastAsia"/>
              </w:rPr>
              <w:t>（</w:t>
            </w:r>
            <w:r w:rsidRPr="005E3D77">
              <w:t>1</w:t>
            </w:r>
            <w:r w:rsidRPr="005E3D77">
              <w:rPr>
                <w:rFonts w:hint="eastAsia"/>
              </w:rPr>
              <w:t>）：</w:t>
            </w:r>
            <w:r w:rsidR="00B0279D" w:rsidRPr="005E3D77">
              <w:t>46-49</w:t>
            </w:r>
          </w:p>
          <w:p w:rsidR="00B0279D" w:rsidRPr="005E3D77" w:rsidRDefault="00B0279D" w:rsidP="00EA4309">
            <w:pPr>
              <w:adjustRightInd w:val="0"/>
              <w:snapToGrid w:val="0"/>
              <w:spacing w:line="312" w:lineRule="auto"/>
              <w:jc w:val="left"/>
            </w:pPr>
            <w:r w:rsidRPr="005E3D77">
              <w:rPr>
                <w:rFonts w:hint="eastAsia"/>
              </w:rPr>
              <w:t>[9]</w:t>
            </w:r>
            <w:r w:rsidRPr="005E3D77">
              <w:rPr>
                <w:rFonts w:hint="eastAsia"/>
              </w:rPr>
              <w:t>段继刚</w:t>
            </w:r>
            <w:r w:rsidRPr="005E3D77">
              <w:rPr>
                <w:rFonts w:hint="eastAsia"/>
              </w:rPr>
              <w:t>.</w:t>
            </w:r>
            <w:r w:rsidRPr="005E3D77">
              <w:rPr>
                <w:rFonts w:hint="eastAsia"/>
              </w:rPr>
              <w:t>彩妆营销“大促”需理性</w:t>
            </w:r>
            <w:r w:rsidRPr="005E3D77">
              <w:rPr>
                <w:rFonts w:hint="eastAsia"/>
              </w:rPr>
              <w:t>[J].</w:t>
            </w:r>
            <w:r w:rsidRPr="005E3D77">
              <w:rPr>
                <w:rFonts w:hint="eastAsia"/>
              </w:rPr>
              <w:t>中国学术期刊，</w:t>
            </w:r>
            <w:r w:rsidRPr="005E3D77">
              <w:rPr>
                <w:rFonts w:hint="eastAsia"/>
              </w:rPr>
              <w:t>2015</w:t>
            </w:r>
            <w:r w:rsidRPr="005E3D77">
              <w:rPr>
                <w:rFonts w:hint="eastAsia"/>
              </w:rPr>
              <w:t>，（）：</w:t>
            </w:r>
            <w:r w:rsidRPr="005E3D77">
              <w:rPr>
                <w:rFonts w:hint="eastAsia"/>
              </w:rPr>
              <w:t>28</w:t>
            </w:r>
          </w:p>
          <w:p w:rsidR="00797646" w:rsidRPr="005E3D77" w:rsidRDefault="00797646" w:rsidP="00EA4309">
            <w:pPr>
              <w:adjustRightInd w:val="0"/>
              <w:snapToGrid w:val="0"/>
              <w:spacing w:line="312" w:lineRule="auto"/>
              <w:jc w:val="left"/>
            </w:pPr>
            <w:r w:rsidRPr="005E3D77">
              <w:t>[</w:t>
            </w:r>
            <w:r w:rsidRPr="005E3D77">
              <w:rPr>
                <w:rFonts w:hint="eastAsia"/>
              </w:rPr>
              <w:t>10</w:t>
            </w:r>
            <w:r w:rsidRPr="005E3D77">
              <w:t>]</w:t>
            </w:r>
            <w:r w:rsidRPr="005E3D77">
              <w:rPr>
                <w:rFonts w:hint="eastAsia"/>
              </w:rPr>
              <w:t>王弦语，徐青青</w:t>
            </w:r>
            <w:r w:rsidRPr="005E3D77">
              <w:t>.</w:t>
            </w:r>
            <w:r w:rsidRPr="005E3D77">
              <w:rPr>
                <w:rFonts w:hint="eastAsia"/>
              </w:rPr>
              <w:t>试论</w:t>
            </w:r>
            <w:r w:rsidRPr="005E3D77">
              <w:t>T</w:t>
            </w:r>
            <w:r w:rsidRPr="005E3D77">
              <w:rPr>
                <w:rFonts w:hint="eastAsia"/>
              </w:rPr>
              <w:t>台妆型整体设计</w:t>
            </w:r>
            <w:r w:rsidRPr="005E3D77">
              <w:t>[J].</w:t>
            </w:r>
            <w:r w:rsidRPr="005E3D77">
              <w:rPr>
                <w:rFonts w:hint="eastAsia"/>
              </w:rPr>
              <w:t>河南工程学院学报（社会科学版），</w:t>
            </w:r>
            <w:r w:rsidRPr="005E3D77">
              <w:t>2012</w:t>
            </w:r>
            <w:r w:rsidRPr="005E3D77">
              <w:rPr>
                <w:rFonts w:hint="eastAsia"/>
              </w:rPr>
              <w:t>（</w:t>
            </w:r>
            <w:r w:rsidRPr="005E3D77">
              <w:t>4</w:t>
            </w:r>
            <w:r w:rsidRPr="005E3D77">
              <w:rPr>
                <w:rFonts w:hint="eastAsia"/>
              </w:rPr>
              <w:t>）</w:t>
            </w:r>
            <w:r w:rsidRPr="005E3D77">
              <w:t>.</w:t>
            </w:r>
          </w:p>
          <w:p w:rsidR="00797646" w:rsidRPr="005E3D77" w:rsidRDefault="00797646" w:rsidP="00EA4309">
            <w:pPr>
              <w:adjustRightInd w:val="0"/>
              <w:snapToGrid w:val="0"/>
              <w:spacing w:line="312" w:lineRule="auto"/>
              <w:jc w:val="left"/>
            </w:pPr>
            <w:r w:rsidRPr="005E3D77">
              <w:t>[</w:t>
            </w:r>
            <w:r w:rsidRPr="005E3D77">
              <w:rPr>
                <w:rFonts w:hint="eastAsia"/>
              </w:rPr>
              <w:t>11</w:t>
            </w:r>
            <w:r w:rsidRPr="005E3D77">
              <w:t>]</w:t>
            </w:r>
            <w:r w:rsidRPr="005E3D77">
              <w:rPr>
                <w:rFonts w:hint="eastAsia"/>
              </w:rPr>
              <w:t>朱涵</w:t>
            </w:r>
            <w:r w:rsidRPr="005E3D77">
              <w:t>.T</w:t>
            </w:r>
            <w:r w:rsidRPr="005E3D77">
              <w:rPr>
                <w:rFonts w:hint="eastAsia"/>
              </w:rPr>
              <w:t>台妆型在时装发布会中的作用</w:t>
            </w:r>
            <w:r w:rsidRPr="005E3D77">
              <w:t>[J].</w:t>
            </w:r>
            <w:r w:rsidRPr="005E3D77">
              <w:rPr>
                <w:rFonts w:hint="eastAsia"/>
              </w:rPr>
              <w:t>美术大观，</w:t>
            </w:r>
            <w:r w:rsidRPr="005E3D77">
              <w:t>2014</w:t>
            </w:r>
            <w:r w:rsidRPr="005E3D77">
              <w:rPr>
                <w:rFonts w:hint="eastAsia"/>
              </w:rPr>
              <w:t>（</w:t>
            </w:r>
            <w:r w:rsidRPr="005E3D77">
              <w:t>9</w:t>
            </w:r>
            <w:r w:rsidRPr="005E3D77">
              <w:rPr>
                <w:rFonts w:hint="eastAsia"/>
              </w:rPr>
              <w:t>）</w:t>
            </w:r>
            <w:r w:rsidRPr="005E3D77">
              <w:t>.</w:t>
            </w:r>
          </w:p>
          <w:p w:rsidR="00EA4309" w:rsidRDefault="00797646" w:rsidP="00EA4309">
            <w:pPr>
              <w:adjustRightInd w:val="0"/>
              <w:snapToGrid w:val="0"/>
              <w:spacing w:line="312" w:lineRule="auto"/>
              <w:jc w:val="left"/>
            </w:pPr>
            <w:r w:rsidRPr="005E3D77">
              <w:t>[</w:t>
            </w:r>
            <w:r w:rsidRPr="005E3D77">
              <w:rPr>
                <w:rFonts w:hint="eastAsia"/>
              </w:rPr>
              <w:t>12</w:t>
            </w:r>
            <w:r w:rsidRPr="005E3D77">
              <w:t>]</w:t>
            </w:r>
            <w:r w:rsidRPr="005E3D77">
              <w:rPr>
                <w:rFonts w:hint="eastAsia"/>
              </w:rPr>
              <w:t>花子</w:t>
            </w:r>
            <w:r w:rsidRPr="005E3D77">
              <w:t>.</w:t>
            </w:r>
            <w:r w:rsidRPr="005E3D77">
              <w:rPr>
                <w:rFonts w:hint="eastAsia"/>
              </w:rPr>
              <w:t>后现代意识流下的</w:t>
            </w:r>
            <w:r w:rsidRPr="005E3D77">
              <w:t>T</w:t>
            </w:r>
            <w:r w:rsidRPr="005E3D77">
              <w:rPr>
                <w:rFonts w:hint="eastAsia"/>
              </w:rPr>
              <w:t>台妆</w:t>
            </w:r>
            <w:r w:rsidRPr="005E3D77">
              <w:t>[J].</w:t>
            </w:r>
            <w:r w:rsidRPr="005E3D77">
              <w:rPr>
                <w:rFonts w:hint="eastAsia"/>
              </w:rPr>
              <w:t>医学美学美容，</w:t>
            </w:r>
            <w:r w:rsidRPr="005E3D77">
              <w:t>2002</w:t>
            </w:r>
            <w:r w:rsidRPr="005E3D77">
              <w:rPr>
                <w:rFonts w:hint="eastAsia"/>
              </w:rPr>
              <w:t>（</w:t>
            </w:r>
            <w:r w:rsidRPr="005E3D77">
              <w:t>4</w:t>
            </w:r>
            <w:r w:rsidRPr="005E3D77">
              <w:rPr>
                <w:rFonts w:hint="eastAsia"/>
              </w:rPr>
              <w:t>）</w:t>
            </w:r>
            <w:r w:rsidRPr="005E3D77">
              <w:t>.</w:t>
            </w:r>
          </w:p>
          <w:p w:rsidR="00797646" w:rsidRPr="005E3D77" w:rsidRDefault="00801704" w:rsidP="00EA4309">
            <w:pPr>
              <w:adjustRightInd w:val="0"/>
              <w:snapToGrid w:val="0"/>
              <w:spacing w:line="312" w:lineRule="auto"/>
              <w:jc w:val="left"/>
            </w:pPr>
            <w:r w:rsidRPr="005E3D77">
              <w:rPr>
                <w:rFonts w:hint="eastAsia"/>
              </w:rPr>
              <w:t>[1</w:t>
            </w:r>
            <w:r w:rsidR="005E3D77" w:rsidRPr="005E3D77">
              <w:rPr>
                <w:rFonts w:hint="eastAsia"/>
              </w:rPr>
              <w:t>3</w:t>
            </w:r>
            <w:r w:rsidRPr="005E3D77">
              <w:rPr>
                <w:rFonts w:hint="eastAsia"/>
              </w:rPr>
              <w:t>]</w:t>
            </w:r>
            <w:r w:rsidRPr="005E3D77">
              <w:rPr>
                <w:rFonts w:hint="eastAsia"/>
              </w:rPr>
              <w:t>黄媚章，张晓惠</w:t>
            </w:r>
            <w:r w:rsidRPr="005E3D77">
              <w:rPr>
                <w:rFonts w:hint="eastAsia"/>
              </w:rPr>
              <w:t>.</w:t>
            </w:r>
            <w:r w:rsidRPr="005E3D77">
              <w:rPr>
                <w:rFonts w:hint="eastAsia"/>
              </w:rPr>
              <w:t>彩妆类化妆品包装设计分析</w:t>
            </w:r>
            <w:r w:rsidRPr="005E3D77">
              <w:rPr>
                <w:rFonts w:hint="eastAsia"/>
              </w:rPr>
              <w:t>[J].</w:t>
            </w:r>
            <w:r w:rsidRPr="005E3D77">
              <w:rPr>
                <w:rFonts w:hint="eastAsia"/>
              </w:rPr>
              <w:t>湖南包装，</w:t>
            </w:r>
            <w:r w:rsidRPr="005E3D77">
              <w:rPr>
                <w:rFonts w:hint="eastAsia"/>
              </w:rPr>
              <w:t>2014,(4):41-44</w:t>
            </w:r>
          </w:p>
          <w:p w:rsidR="00BF58A5" w:rsidRPr="005E3D77" w:rsidRDefault="00BF58A5" w:rsidP="00EA4309">
            <w:pPr>
              <w:adjustRightInd w:val="0"/>
              <w:snapToGrid w:val="0"/>
              <w:spacing w:line="312" w:lineRule="auto"/>
              <w:jc w:val="left"/>
            </w:pPr>
            <w:r w:rsidRPr="005E3D77">
              <w:rPr>
                <w:rFonts w:hint="eastAsia"/>
              </w:rPr>
              <w:t>[1</w:t>
            </w:r>
            <w:r w:rsidR="005E3D77" w:rsidRPr="005E3D77">
              <w:rPr>
                <w:rFonts w:hint="eastAsia"/>
              </w:rPr>
              <w:t>4</w:t>
            </w:r>
            <w:r w:rsidRPr="005E3D77">
              <w:rPr>
                <w:rFonts w:hint="eastAsia"/>
              </w:rPr>
              <w:t>]</w:t>
            </w:r>
            <w:r>
              <w:t xml:space="preserve"> </w:t>
            </w:r>
            <w:r w:rsidRPr="005E3D77">
              <w:t>Alexandra PALADE.ANALYSIS OF MARKETING MIX ON COSMETICS PRODUCTS.CASE  STUDY: AVON COMPANY[J] .Revista  ASPECKT, 2011,(07):35-45.</w:t>
            </w:r>
          </w:p>
          <w:p w:rsidR="00CC000E" w:rsidRPr="005E3D77" w:rsidRDefault="00CC000E"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5]</w:t>
            </w:r>
            <w:r w:rsidRPr="005E3D77">
              <w:rPr>
                <w:rFonts w:hint="eastAsia"/>
              </w:rPr>
              <w:t>任琪</w:t>
            </w:r>
            <w:r w:rsidRPr="005E3D77">
              <w:rPr>
                <w:rFonts w:hint="eastAsia"/>
              </w:rPr>
              <w:t>.8</w:t>
            </w:r>
            <w:r w:rsidRPr="005E3D77">
              <w:rPr>
                <w:rFonts w:hint="eastAsia"/>
              </w:rPr>
              <w:t>款抢镜彩妆造型</w:t>
            </w:r>
            <w:r w:rsidRPr="005E3D77">
              <w:rPr>
                <w:rFonts w:hint="eastAsia"/>
              </w:rPr>
              <w:t>[J].</w:t>
            </w:r>
            <w:r w:rsidRPr="005E3D77">
              <w:rPr>
                <w:rFonts w:hint="eastAsia"/>
              </w:rPr>
              <w:t>人像摄影</w:t>
            </w:r>
            <w:r w:rsidRPr="005E3D77">
              <w:rPr>
                <w:rFonts w:hint="eastAsia"/>
              </w:rPr>
              <w:t>,2011,(2):164-168</w:t>
            </w:r>
          </w:p>
          <w:p w:rsidR="00F85D9C" w:rsidRPr="005E3D77" w:rsidRDefault="00C45F04" w:rsidP="00EA4309">
            <w:pPr>
              <w:adjustRightInd w:val="0"/>
              <w:snapToGrid w:val="0"/>
              <w:spacing w:line="312" w:lineRule="auto"/>
              <w:jc w:val="left"/>
            </w:pPr>
            <w:r w:rsidRPr="005E3D77">
              <w:t>[</w:t>
            </w:r>
            <w:r w:rsidR="005E3D77" w:rsidRPr="005E3D77">
              <w:rPr>
                <w:rFonts w:hint="eastAsia"/>
              </w:rPr>
              <w:t>1</w:t>
            </w:r>
            <w:r w:rsidRPr="005E3D77">
              <w:rPr>
                <w:rFonts w:hint="eastAsia"/>
              </w:rPr>
              <w:t>6</w:t>
            </w:r>
            <w:r w:rsidRPr="005E3D77">
              <w:t>]</w:t>
            </w:r>
            <w:r w:rsidRPr="005E3D77">
              <w:rPr>
                <w:rFonts w:hint="eastAsia"/>
              </w:rPr>
              <w:t>石颖颖</w:t>
            </w:r>
            <w:r w:rsidRPr="005E3D77">
              <w:t xml:space="preserve">. </w:t>
            </w:r>
            <w:r w:rsidRPr="005E3D77">
              <w:rPr>
                <w:rFonts w:hint="eastAsia"/>
              </w:rPr>
              <w:t>中国化妆品产业国际竞争力的实证研究</w:t>
            </w:r>
            <w:r w:rsidRPr="005E3D77">
              <w:t xml:space="preserve">[J]. </w:t>
            </w:r>
            <w:r w:rsidRPr="005E3D77">
              <w:rPr>
                <w:rFonts w:hint="eastAsia"/>
              </w:rPr>
              <w:t>企业导报，</w:t>
            </w:r>
            <w:r w:rsidRPr="005E3D77">
              <w:t>2012</w:t>
            </w:r>
            <w:r w:rsidRPr="005E3D77">
              <w:rPr>
                <w:rFonts w:hint="eastAsia"/>
              </w:rPr>
              <w:t>（</w:t>
            </w:r>
            <w:r w:rsidRPr="005E3D77">
              <w:t>11</w:t>
            </w:r>
            <w:r w:rsidRPr="005E3D77">
              <w:rPr>
                <w:rFonts w:hint="eastAsia"/>
              </w:rPr>
              <w:t>）</w:t>
            </w:r>
            <w:r w:rsidRPr="005E3D77">
              <w:t>.</w:t>
            </w:r>
          </w:p>
          <w:p w:rsidR="00F85D9C" w:rsidRPr="005E3D77" w:rsidRDefault="00C45F04"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7]</w:t>
            </w:r>
            <w:r w:rsidRPr="005E3D77">
              <w:rPr>
                <w:rFonts w:hint="eastAsia"/>
              </w:rPr>
              <w:t>王颖</w:t>
            </w:r>
            <w:r w:rsidRPr="005E3D77">
              <w:rPr>
                <w:rFonts w:hint="eastAsia"/>
              </w:rPr>
              <w:t>.</w:t>
            </w:r>
            <w:r w:rsidRPr="005E3D77">
              <w:rPr>
                <w:rFonts w:hint="eastAsia"/>
              </w:rPr>
              <w:t>中国化妆品行业竞争分析</w:t>
            </w:r>
            <w:r w:rsidRPr="005E3D77">
              <w:rPr>
                <w:rFonts w:hint="eastAsia"/>
              </w:rPr>
              <w:t>[J].</w:t>
            </w:r>
            <w:r w:rsidRPr="005E3D77">
              <w:rPr>
                <w:rFonts w:hint="eastAsia"/>
              </w:rPr>
              <w:t>经营管理者，</w:t>
            </w:r>
            <w:r w:rsidRPr="005E3D77">
              <w:rPr>
                <w:rFonts w:hint="eastAsia"/>
              </w:rPr>
              <w:t>2015</w:t>
            </w:r>
            <w:r w:rsidRPr="005E3D77">
              <w:rPr>
                <w:rFonts w:hint="eastAsia"/>
              </w:rPr>
              <w:t>，（</w:t>
            </w:r>
            <w:r w:rsidRPr="005E3D77">
              <w:rPr>
                <w:rFonts w:hint="eastAsia"/>
              </w:rPr>
              <w:t>2</w:t>
            </w:r>
            <w:r w:rsidRPr="005E3D77">
              <w:rPr>
                <w:rFonts w:hint="eastAsia"/>
              </w:rPr>
              <w:t>）：</w:t>
            </w:r>
            <w:r w:rsidRPr="005E3D77">
              <w:rPr>
                <w:rFonts w:hint="eastAsia"/>
              </w:rPr>
              <w:t>267-268</w:t>
            </w:r>
          </w:p>
          <w:p w:rsidR="00F85D9C" w:rsidRPr="005E3D77" w:rsidRDefault="009E730B" w:rsidP="00EA4309">
            <w:pPr>
              <w:autoSpaceDE w:val="0"/>
              <w:autoSpaceDN w:val="0"/>
              <w:adjustRightInd w:val="0"/>
              <w:snapToGrid w:val="0"/>
              <w:spacing w:line="312" w:lineRule="auto"/>
              <w:jc w:val="left"/>
            </w:pPr>
            <w:r w:rsidRPr="005E3D77">
              <w:t>[</w:t>
            </w:r>
            <w:r w:rsidR="005E3D77" w:rsidRPr="005E3D77">
              <w:rPr>
                <w:rFonts w:hint="eastAsia"/>
              </w:rPr>
              <w:t>1</w:t>
            </w:r>
            <w:r w:rsidRPr="005E3D77">
              <w:rPr>
                <w:rFonts w:hint="eastAsia"/>
              </w:rPr>
              <w:t>8</w:t>
            </w:r>
            <w:r w:rsidRPr="005E3D77">
              <w:t xml:space="preserve">] </w:t>
            </w:r>
            <w:r w:rsidRPr="005E3D77">
              <w:rPr>
                <w:rFonts w:hint="eastAsia"/>
              </w:rPr>
              <w:t>杨玉喜</w:t>
            </w:r>
            <w:r w:rsidRPr="005E3D77">
              <w:rPr>
                <w:rFonts w:hint="eastAsia"/>
              </w:rPr>
              <w:t>.2012</w:t>
            </w:r>
            <w:r w:rsidRPr="005E3D77">
              <w:rPr>
                <w:rFonts w:hint="eastAsia"/>
              </w:rPr>
              <w:t>年英国化妆品市场概况</w:t>
            </w:r>
            <w:r w:rsidRPr="005E3D77">
              <w:rPr>
                <w:rFonts w:hint="eastAsia"/>
              </w:rPr>
              <w:t xml:space="preserve">[J]. </w:t>
            </w:r>
            <w:r w:rsidRPr="005E3D77">
              <w:rPr>
                <w:rFonts w:hint="eastAsia"/>
              </w:rPr>
              <w:t>日用化学品科学</w:t>
            </w:r>
            <w:r w:rsidRPr="005E3D77">
              <w:rPr>
                <w:rFonts w:hint="eastAsia"/>
              </w:rPr>
              <w:t>,2013,36(2):11-14</w:t>
            </w:r>
          </w:p>
          <w:p w:rsidR="00F85D9C" w:rsidRPr="005E3D77" w:rsidRDefault="009E730B" w:rsidP="00EA4309">
            <w:pPr>
              <w:adjustRightInd w:val="0"/>
              <w:snapToGrid w:val="0"/>
              <w:spacing w:line="312" w:lineRule="auto"/>
              <w:jc w:val="left"/>
            </w:pPr>
            <w:r w:rsidRPr="005E3D77">
              <w:rPr>
                <w:rFonts w:hint="eastAsia"/>
              </w:rPr>
              <w:t>[</w:t>
            </w:r>
            <w:r w:rsidR="005E3D77" w:rsidRPr="005E3D77">
              <w:rPr>
                <w:rFonts w:hint="eastAsia"/>
              </w:rPr>
              <w:t>1</w:t>
            </w:r>
            <w:r w:rsidRPr="005E3D77">
              <w:rPr>
                <w:rFonts w:hint="eastAsia"/>
              </w:rPr>
              <w:t>9]</w:t>
            </w:r>
            <w:r w:rsidRPr="005E3D77">
              <w:rPr>
                <w:rFonts w:hint="eastAsia"/>
              </w:rPr>
              <w:t>穆浩然，马振庆</w:t>
            </w:r>
            <w:r w:rsidRPr="005E3D77">
              <w:rPr>
                <w:rFonts w:hint="eastAsia"/>
              </w:rPr>
              <w:t>.</w:t>
            </w:r>
            <w:r w:rsidRPr="005E3D77">
              <w:rPr>
                <w:rFonts w:hint="eastAsia"/>
              </w:rPr>
              <w:t>欧美化妆品特色研究</w:t>
            </w:r>
            <w:r w:rsidRPr="005E3D77">
              <w:rPr>
                <w:rFonts w:hint="eastAsia"/>
              </w:rPr>
              <w:t>.</w:t>
            </w:r>
            <w:r w:rsidR="00114395" w:rsidRPr="005E3D77">
              <w:rPr>
                <w:rFonts w:hint="eastAsia"/>
              </w:rPr>
              <w:t>齐齐哈尔大学学报</w:t>
            </w:r>
            <w:r w:rsidR="00114395" w:rsidRPr="005E3D77">
              <w:rPr>
                <w:rFonts w:hint="eastAsia"/>
              </w:rPr>
              <w:t>,2013-11(6)</w:t>
            </w:r>
          </w:p>
          <w:p w:rsidR="00F85D9C" w:rsidRPr="005E3D77" w:rsidRDefault="009E730B" w:rsidP="00EA4309">
            <w:pPr>
              <w:autoSpaceDE w:val="0"/>
              <w:autoSpaceDN w:val="0"/>
              <w:adjustRightInd w:val="0"/>
              <w:snapToGrid w:val="0"/>
              <w:spacing w:line="312" w:lineRule="auto"/>
              <w:jc w:val="left"/>
            </w:pPr>
            <w:r w:rsidRPr="005E3D77">
              <w:rPr>
                <w:rFonts w:hint="eastAsia"/>
              </w:rPr>
              <w:t>[</w:t>
            </w:r>
            <w:r w:rsidR="005E3D77" w:rsidRPr="005E3D77">
              <w:rPr>
                <w:rFonts w:hint="eastAsia"/>
              </w:rPr>
              <w:t>2</w:t>
            </w:r>
            <w:r w:rsidRPr="005E3D77">
              <w:rPr>
                <w:rFonts w:hint="eastAsia"/>
              </w:rPr>
              <w:t>0]</w:t>
            </w:r>
            <w:r w:rsidR="00114395" w:rsidRPr="005E3D77">
              <w:rPr>
                <w:rFonts w:hint="eastAsia"/>
              </w:rPr>
              <w:t xml:space="preserve"> </w:t>
            </w:r>
            <w:r w:rsidR="00114395" w:rsidRPr="005E3D77">
              <w:rPr>
                <w:rFonts w:hint="eastAsia"/>
              </w:rPr>
              <w:t>沃尔特·</w:t>
            </w:r>
            <w:r w:rsidR="00114395" w:rsidRPr="005E3D77">
              <w:t>D</w:t>
            </w:r>
            <w:r w:rsidR="00114395" w:rsidRPr="005E3D77">
              <w:rPr>
                <w:rFonts w:hint="eastAsia"/>
              </w:rPr>
              <w:t>·斯科特．</w:t>
            </w:r>
            <w:r w:rsidR="00114395" w:rsidRPr="005E3D77">
              <w:t xml:space="preserve"> </w:t>
            </w:r>
            <w:r w:rsidR="00114395" w:rsidRPr="005E3D77">
              <w:rPr>
                <w:rFonts w:hint="eastAsia"/>
              </w:rPr>
              <w:t>广告心理学［</w:t>
            </w:r>
            <w:r w:rsidR="00114395" w:rsidRPr="005E3D77">
              <w:t>M</w:t>
            </w:r>
            <w:r w:rsidR="00114395" w:rsidRPr="005E3D77">
              <w:rPr>
                <w:rFonts w:hint="eastAsia"/>
              </w:rPr>
              <w:t>］．</w:t>
            </w:r>
            <w:r w:rsidR="00114395" w:rsidRPr="005E3D77">
              <w:t xml:space="preserve"> </w:t>
            </w:r>
            <w:r w:rsidR="00114395" w:rsidRPr="005E3D77">
              <w:rPr>
                <w:rFonts w:hint="eastAsia"/>
              </w:rPr>
              <w:t>北京</w:t>
            </w:r>
            <w:r w:rsidR="00114395" w:rsidRPr="005E3D77">
              <w:t xml:space="preserve">: </w:t>
            </w:r>
            <w:r w:rsidR="00114395" w:rsidRPr="005E3D77">
              <w:rPr>
                <w:rFonts w:hint="eastAsia"/>
              </w:rPr>
              <w:t>中国发展出版社，</w:t>
            </w:r>
            <w:r w:rsidR="00114395" w:rsidRPr="005E3D77">
              <w:t>2004: 58</w:t>
            </w:r>
            <w:r w:rsidR="00114395" w:rsidRPr="005E3D77">
              <w:rPr>
                <w:rFonts w:hint="eastAsia"/>
              </w:rPr>
              <w:t>．</w:t>
            </w:r>
          </w:p>
          <w:p w:rsidR="00F85D9C" w:rsidRPr="005E3D77" w:rsidRDefault="0037547F" w:rsidP="00EA4309">
            <w:pPr>
              <w:autoSpaceDE w:val="0"/>
              <w:autoSpaceDN w:val="0"/>
              <w:adjustRightInd w:val="0"/>
              <w:snapToGrid w:val="0"/>
              <w:spacing w:line="312" w:lineRule="auto"/>
              <w:jc w:val="left"/>
            </w:pPr>
            <w:r w:rsidRPr="005E3D77">
              <w:rPr>
                <w:rFonts w:hint="eastAsia"/>
              </w:rPr>
              <w:t>[</w:t>
            </w:r>
            <w:r w:rsidR="005E3D77" w:rsidRPr="005E3D77">
              <w:rPr>
                <w:rFonts w:hint="eastAsia"/>
              </w:rPr>
              <w:t>21</w:t>
            </w:r>
            <w:r w:rsidRPr="005E3D77">
              <w:rPr>
                <w:rFonts w:hint="eastAsia"/>
              </w:rPr>
              <w:t>]</w:t>
            </w:r>
            <w:r w:rsidRPr="005E3D77">
              <w:rPr>
                <w:rFonts w:hint="eastAsia"/>
              </w:rPr>
              <w:t>王芸菲</w:t>
            </w:r>
            <w:r w:rsidRPr="005E3D77">
              <w:rPr>
                <w:rFonts w:hint="eastAsia"/>
              </w:rPr>
              <w:t xml:space="preserve">. </w:t>
            </w:r>
            <w:r w:rsidRPr="005E3D77">
              <w:rPr>
                <w:rFonts w:hint="eastAsia"/>
              </w:rPr>
              <w:t>瓦克展出化妆品用有机硅弹性体凝胶</w:t>
            </w:r>
            <w:r w:rsidR="000F5CF5" w:rsidRPr="005E3D77">
              <w:rPr>
                <w:rFonts w:hint="eastAsia"/>
              </w:rPr>
              <w:t>[J].</w:t>
            </w:r>
            <w:r w:rsidR="000F5CF5" w:rsidRPr="005E3D77">
              <w:rPr>
                <w:rFonts w:hint="eastAsia"/>
              </w:rPr>
              <w:t>有机硅材料，</w:t>
            </w:r>
            <w:r w:rsidR="000F5CF5" w:rsidRPr="005E3D77">
              <w:rPr>
                <w:rFonts w:hint="eastAsia"/>
              </w:rPr>
              <w:t>2015,29</w:t>
            </w:r>
            <w:r w:rsidR="000F5CF5" w:rsidRPr="005E3D77">
              <w:rPr>
                <w:rFonts w:hint="eastAsia"/>
              </w:rPr>
              <w:t>（）：</w:t>
            </w:r>
            <w:r w:rsidR="000F5CF5" w:rsidRPr="005E3D77">
              <w:rPr>
                <w:rFonts w:hint="eastAsia"/>
              </w:rPr>
              <w:t>100</w:t>
            </w:r>
          </w:p>
          <w:p w:rsidR="00F85D9C" w:rsidRPr="005E3D77" w:rsidRDefault="000F5CF5" w:rsidP="00EA4309">
            <w:pPr>
              <w:autoSpaceDE w:val="0"/>
              <w:autoSpaceDN w:val="0"/>
              <w:adjustRightInd w:val="0"/>
              <w:snapToGrid w:val="0"/>
              <w:spacing w:line="312" w:lineRule="auto"/>
              <w:jc w:val="left"/>
            </w:pPr>
            <w:r w:rsidRPr="005E3D77">
              <w:rPr>
                <w:rFonts w:hint="eastAsia"/>
              </w:rPr>
              <w:t>[2</w:t>
            </w:r>
            <w:r w:rsidR="005E3D77" w:rsidRPr="005E3D77">
              <w:rPr>
                <w:rFonts w:hint="eastAsia"/>
              </w:rPr>
              <w:t>2</w:t>
            </w:r>
            <w:r w:rsidRPr="005E3D77">
              <w:rPr>
                <w:rFonts w:hint="eastAsia"/>
              </w:rPr>
              <w:t>]</w:t>
            </w:r>
            <w:r w:rsidR="00BF58A5">
              <w:t xml:space="preserve"> </w:t>
            </w:r>
            <w:r w:rsidR="00BF58A5" w:rsidRPr="005E3D77">
              <w:t>Vijay N. Bidwaikar and Dr. Sanjay Kavishwa . BEAUTY PARLOURS–PROSPECTIVE CHANNEL PARTNERS FOR RETAIL PROMOTION OF HERBAL COSMETIC PRODUCTS BY S.M.E. ,Research Journal, 2012.</w:t>
            </w:r>
          </w:p>
          <w:p w:rsidR="00F85D9C" w:rsidRPr="005E3D77" w:rsidRDefault="00F85D9C" w:rsidP="005E3D77">
            <w:pPr>
              <w:autoSpaceDE w:val="0"/>
              <w:autoSpaceDN w:val="0"/>
              <w:adjustRightInd w:val="0"/>
              <w:snapToGrid w:val="0"/>
              <w:spacing w:line="312" w:lineRule="auto"/>
              <w:ind w:firstLineChars="150" w:firstLine="315"/>
              <w:jc w:val="left"/>
            </w:pPr>
          </w:p>
        </w:tc>
      </w:tr>
      <w:tr w:rsidR="00F85D9C" w:rsidRPr="00E278E6" w:rsidTr="000B2A05">
        <w:trPr>
          <w:trHeight w:val="2505"/>
        </w:trPr>
        <w:tc>
          <w:tcPr>
            <w:tcW w:w="775" w:type="dxa"/>
            <w:vAlign w:val="center"/>
          </w:tcPr>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lastRenderedPageBreak/>
              <w:t>指</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导</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教</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师</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意</w:t>
            </w:r>
          </w:p>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t>见</w:t>
            </w:r>
          </w:p>
        </w:tc>
        <w:tc>
          <w:tcPr>
            <w:tcW w:w="6914" w:type="dxa"/>
            <w:gridSpan w:val="6"/>
          </w:tcPr>
          <w:p w:rsidR="00F85D9C" w:rsidRPr="00E278E6" w:rsidRDefault="00F85D9C" w:rsidP="000B2A05">
            <w:pPr>
              <w:spacing w:line="312" w:lineRule="auto"/>
              <w:jc w:val="center"/>
              <w:rPr>
                <w:rFonts w:ascii="宋体" w:hAnsi="宋体"/>
                <w:szCs w:val="21"/>
              </w:rPr>
            </w:pPr>
          </w:p>
          <w:p w:rsidR="00F85D9C" w:rsidRDefault="00F85D9C" w:rsidP="00745AFE">
            <w:pPr>
              <w:spacing w:afterLines="50" w:line="312" w:lineRule="auto"/>
              <w:rPr>
                <w:rFonts w:ascii="宋体" w:hAnsi="宋体"/>
                <w:szCs w:val="21"/>
              </w:rPr>
            </w:pPr>
          </w:p>
          <w:p w:rsidR="00F85D9C" w:rsidRDefault="00F85D9C" w:rsidP="00745AFE">
            <w:pPr>
              <w:spacing w:afterLines="50" w:line="312" w:lineRule="auto"/>
              <w:rPr>
                <w:rFonts w:ascii="宋体" w:hAnsi="宋体"/>
                <w:szCs w:val="21"/>
              </w:rPr>
            </w:pPr>
          </w:p>
          <w:p w:rsidR="00F85D9C" w:rsidRDefault="00F85D9C" w:rsidP="00745AFE">
            <w:pPr>
              <w:spacing w:afterLines="50" w:line="312" w:lineRule="auto"/>
              <w:rPr>
                <w:rFonts w:ascii="宋体" w:hAnsi="宋体"/>
                <w:szCs w:val="21"/>
              </w:rPr>
            </w:pPr>
          </w:p>
          <w:p w:rsidR="00F85D9C" w:rsidRPr="00E278E6" w:rsidRDefault="00F85D9C" w:rsidP="00745AFE">
            <w:pPr>
              <w:spacing w:afterLines="50" w:line="312" w:lineRule="auto"/>
              <w:rPr>
                <w:rFonts w:ascii="宋体" w:hAnsi="宋体"/>
                <w:szCs w:val="21"/>
              </w:rPr>
            </w:pPr>
          </w:p>
          <w:p w:rsidR="00F85D9C" w:rsidRPr="00E278E6" w:rsidRDefault="00F85D9C" w:rsidP="000B2A05">
            <w:pPr>
              <w:tabs>
                <w:tab w:val="left" w:pos="4772"/>
              </w:tabs>
              <w:spacing w:line="312" w:lineRule="auto"/>
              <w:ind w:leftChars="1900" w:left="3990" w:firstLineChars="100" w:firstLine="210"/>
              <w:rPr>
                <w:rFonts w:ascii="宋体" w:hAnsi="宋体"/>
                <w:szCs w:val="21"/>
              </w:rPr>
            </w:pPr>
            <w:r w:rsidRPr="00E278E6">
              <w:rPr>
                <w:rFonts w:ascii="宋体" w:hAnsi="宋体" w:hint="eastAsia"/>
                <w:szCs w:val="21"/>
              </w:rPr>
              <w:t xml:space="preserve">                               </w:t>
            </w:r>
            <w:r w:rsidRPr="00E278E6">
              <w:rPr>
                <w:rFonts w:ascii="宋体" w:hAnsi="宋体" w:hint="eastAsia"/>
                <w:szCs w:val="21"/>
              </w:rPr>
              <w:lastRenderedPageBreak/>
              <w:t>教师（签字）：</w:t>
            </w:r>
          </w:p>
          <w:p w:rsidR="00F85D9C" w:rsidRPr="00E278E6" w:rsidRDefault="00F85D9C" w:rsidP="00745AFE">
            <w:pPr>
              <w:spacing w:afterLines="50" w:line="312" w:lineRule="auto"/>
              <w:ind w:firstLineChars="2350" w:firstLine="4935"/>
              <w:rPr>
                <w:rFonts w:ascii="宋体" w:hAnsi="宋体"/>
                <w:szCs w:val="21"/>
              </w:rPr>
            </w:pPr>
            <w:r w:rsidRPr="00E278E6">
              <w:rPr>
                <w:rFonts w:ascii="宋体" w:hAnsi="宋体" w:hint="eastAsia"/>
                <w:szCs w:val="21"/>
              </w:rPr>
              <w:t>年    月     日</w:t>
            </w:r>
          </w:p>
        </w:tc>
      </w:tr>
      <w:tr w:rsidR="00F85D9C" w:rsidRPr="00E278E6" w:rsidTr="000B2A05">
        <w:trPr>
          <w:trHeight w:val="2194"/>
        </w:trPr>
        <w:tc>
          <w:tcPr>
            <w:tcW w:w="775" w:type="dxa"/>
            <w:textDirection w:val="tbRlV"/>
            <w:vAlign w:val="center"/>
          </w:tcPr>
          <w:p w:rsidR="00F85D9C" w:rsidRPr="00E278E6" w:rsidRDefault="00F85D9C" w:rsidP="000B2A05">
            <w:pPr>
              <w:spacing w:line="312" w:lineRule="auto"/>
              <w:ind w:left="113" w:right="113"/>
              <w:jc w:val="center"/>
              <w:rPr>
                <w:rFonts w:ascii="宋体" w:hAnsi="宋体"/>
                <w:szCs w:val="21"/>
              </w:rPr>
            </w:pPr>
            <w:r w:rsidRPr="00E278E6">
              <w:rPr>
                <w:rFonts w:ascii="宋体" w:hAnsi="宋体" w:hint="eastAsia"/>
                <w:szCs w:val="21"/>
              </w:rPr>
              <w:lastRenderedPageBreak/>
              <w:t>系（教研室）意见</w:t>
            </w:r>
          </w:p>
        </w:tc>
        <w:tc>
          <w:tcPr>
            <w:tcW w:w="6914" w:type="dxa"/>
            <w:gridSpan w:val="6"/>
          </w:tcPr>
          <w:p w:rsidR="00F85D9C" w:rsidRPr="00E278E6" w:rsidRDefault="00F85D9C" w:rsidP="00745AFE">
            <w:pPr>
              <w:spacing w:afterLines="50" w:line="312" w:lineRule="auto"/>
              <w:ind w:firstLineChars="2100" w:firstLine="4410"/>
              <w:jc w:val="center"/>
              <w:rPr>
                <w:rFonts w:ascii="宋体" w:hAnsi="宋体"/>
                <w:szCs w:val="21"/>
              </w:rPr>
            </w:pPr>
          </w:p>
          <w:p w:rsidR="00F85D9C" w:rsidRDefault="00F85D9C" w:rsidP="00745AFE">
            <w:pPr>
              <w:spacing w:afterLines="50" w:line="312" w:lineRule="auto"/>
              <w:ind w:firstLineChars="2100" w:firstLine="4410"/>
              <w:jc w:val="center"/>
              <w:rPr>
                <w:rFonts w:ascii="宋体" w:hAnsi="宋体"/>
                <w:szCs w:val="21"/>
              </w:rPr>
            </w:pPr>
          </w:p>
          <w:p w:rsidR="00F85D9C" w:rsidRDefault="00F85D9C" w:rsidP="00745AFE">
            <w:pPr>
              <w:spacing w:afterLines="50" w:line="312" w:lineRule="auto"/>
              <w:ind w:firstLineChars="2100" w:firstLine="4410"/>
              <w:jc w:val="center"/>
              <w:rPr>
                <w:rFonts w:ascii="宋体" w:hAnsi="宋体"/>
                <w:szCs w:val="21"/>
              </w:rPr>
            </w:pPr>
          </w:p>
          <w:p w:rsidR="00F85D9C" w:rsidRDefault="00F85D9C" w:rsidP="00745AFE">
            <w:pPr>
              <w:spacing w:afterLines="50" w:line="312" w:lineRule="auto"/>
              <w:rPr>
                <w:rFonts w:ascii="宋体" w:hAnsi="宋体"/>
                <w:szCs w:val="21"/>
              </w:rPr>
            </w:pPr>
          </w:p>
          <w:p w:rsidR="00F85D9C" w:rsidRPr="00E278E6" w:rsidRDefault="00F85D9C" w:rsidP="00745AFE">
            <w:pPr>
              <w:spacing w:afterLines="50" w:line="312" w:lineRule="auto"/>
              <w:rPr>
                <w:rFonts w:ascii="宋体" w:hAnsi="宋体"/>
                <w:szCs w:val="21"/>
              </w:rPr>
            </w:pPr>
          </w:p>
          <w:p w:rsidR="00F85D9C" w:rsidRPr="00E278E6" w:rsidRDefault="00F85D9C" w:rsidP="000B2A05">
            <w:pPr>
              <w:tabs>
                <w:tab w:val="left" w:pos="4892"/>
              </w:tabs>
              <w:spacing w:line="312" w:lineRule="auto"/>
              <w:ind w:firstLineChars="1900" w:firstLine="3990"/>
              <w:rPr>
                <w:rFonts w:ascii="宋体" w:hAnsi="宋体"/>
                <w:szCs w:val="21"/>
              </w:rPr>
            </w:pPr>
            <w:r w:rsidRPr="00E278E6">
              <w:rPr>
                <w:rFonts w:ascii="宋体" w:hAnsi="宋体" w:hint="eastAsia"/>
                <w:szCs w:val="21"/>
              </w:rPr>
              <w:t>主任（签字）：</w:t>
            </w:r>
          </w:p>
          <w:p w:rsidR="00F85D9C" w:rsidRPr="00E278E6" w:rsidRDefault="00F85D9C" w:rsidP="00745AFE">
            <w:pPr>
              <w:spacing w:afterLines="50" w:line="312" w:lineRule="auto"/>
              <w:ind w:firstLineChars="2100" w:firstLine="4410"/>
              <w:jc w:val="center"/>
              <w:rPr>
                <w:rFonts w:ascii="宋体" w:hAnsi="宋体"/>
                <w:szCs w:val="21"/>
              </w:rPr>
            </w:pPr>
            <w:r w:rsidRPr="00E278E6">
              <w:rPr>
                <w:rFonts w:ascii="宋体" w:hAnsi="宋体" w:hint="eastAsia"/>
                <w:szCs w:val="21"/>
              </w:rPr>
              <w:t xml:space="preserve">    年    月     日</w:t>
            </w:r>
          </w:p>
        </w:tc>
      </w:tr>
      <w:tr w:rsidR="00F85D9C" w:rsidRPr="00E278E6" w:rsidTr="000B2A05">
        <w:trPr>
          <w:trHeight w:val="1821"/>
        </w:trPr>
        <w:tc>
          <w:tcPr>
            <w:tcW w:w="775" w:type="dxa"/>
            <w:vAlign w:val="center"/>
          </w:tcPr>
          <w:p w:rsidR="00F85D9C" w:rsidRPr="00E278E6" w:rsidRDefault="00F85D9C" w:rsidP="000B2A05">
            <w:pPr>
              <w:spacing w:line="312" w:lineRule="auto"/>
              <w:jc w:val="center"/>
              <w:rPr>
                <w:rFonts w:ascii="宋体" w:hAnsi="宋体"/>
                <w:szCs w:val="21"/>
              </w:rPr>
            </w:pPr>
            <w:r w:rsidRPr="00E278E6">
              <w:rPr>
                <w:rFonts w:ascii="宋体" w:hAnsi="宋体" w:hint="eastAsia"/>
                <w:szCs w:val="21"/>
              </w:rPr>
              <w:t>备</w:t>
            </w:r>
          </w:p>
          <w:p w:rsidR="00F85D9C" w:rsidRPr="00E278E6" w:rsidRDefault="00F85D9C" w:rsidP="000B2A05">
            <w:pPr>
              <w:spacing w:line="312" w:lineRule="auto"/>
              <w:jc w:val="center"/>
              <w:rPr>
                <w:rStyle w:val="viewthreadtxt1"/>
                <w:rFonts w:ascii="宋体" w:hAnsi="宋体"/>
                <w:szCs w:val="21"/>
              </w:rPr>
            </w:pPr>
            <w:r w:rsidRPr="00E278E6">
              <w:rPr>
                <w:rFonts w:ascii="宋体" w:hAnsi="宋体" w:hint="eastAsia"/>
                <w:szCs w:val="21"/>
              </w:rPr>
              <w:t>注</w:t>
            </w:r>
          </w:p>
        </w:tc>
        <w:tc>
          <w:tcPr>
            <w:tcW w:w="6914" w:type="dxa"/>
            <w:gridSpan w:val="6"/>
          </w:tcPr>
          <w:p w:rsidR="00F85D9C" w:rsidRPr="00E278E6" w:rsidRDefault="00F85D9C" w:rsidP="000B2A05">
            <w:pPr>
              <w:spacing w:line="312" w:lineRule="auto"/>
              <w:rPr>
                <w:rStyle w:val="viewthreadtxt1"/>
                <w:rFonts w:ascii="宋体" w:hAnsi="宋体"/>
                <w:szCs w:val="21"/>
              </w:rPr>
            </w:pPr>
          </w:p>
        </w:tc>
      </w:tr>
    </w:tbl>
    <w:p w:rsidR="00AF5F6C" w:rsidRPr="00F85D9C" w:rsidRDefault="00AF5F6C"/>
    <w:sectPr w:rsidR="00AF5F6C" w:rsidRPr="00F85D9C" w:rsidSect="009648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D49" w:rsidRDefault="00A35D49" w:rsidP="00F85D9C">
      <w:r>
        <w:separator/>
      </w:r>
    </w:p>
  </w:endnote>
  <w:endnote w:type="continuationSeparator" w:id="1">
    <w:p w:rsidR="00A35D49" w:rsidRDefault="00A35D49" w:rsidP="00F85D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D49" w:rsidRDefault="00A35D49" w:rsidP="00F85D9C">
      <w:r>
        <w:separator/>
      </w:r>
    </w:p>
  </w:footnote>
  <w:footnote w:type="continuationSeparator" w:id="1">
    <w:p w:rsidR="00A35D49" w:rsidRDefault="00A35D49" w:rsidP="00F85D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67C"/>
    <w:multiLevelType w:val="hybridMultilevel"/>
    <w:tmpl w:val="2188A9FE"/>
    <w:lvl w:ilvl="0" w:tplc="D9681D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D9C"/>
    <w:rsid w:val="00050213"/>
    <w:rsid w:val="00056A93"/>
    <w:rsid w:val="000B2A05"/>
    <w:rsid w:val="000F5CF5"/>
    <w:rsid w:val="001013DC"/>
    <w:rsid w:val="00114395"/>
    <w:rsid w:val="00124ACA"/>
    <w:rsid w:val="002F7A17"/>
    <w:rsid w:val="003143A2"/>
    <w:rsid w:val="0037547F"/>
    <w:rsid w:val="004D3482"/>
    <w:rsid w:val="005313C2"/>
    <w:rsid w:val="005361DE"/>
    <w:rsid w:val="0056708D"/>
    <w:rsid w:val="005A76DB"/>
    <w:rsid w:val="005E3D77"/>
    <w:rsid w:val="006D764D"/>
    <w:rsid w:val="006E0E40"/>
    <w:rsid w:val="00745AFE"/>
    <w:rsid w:val="00797646"/>
    <w:rsid w:val="007B569E"/>
    <w:rsid w:val="007F293A"/>
    <w:rsid w:val="00801704"/>
    <w:rsid w:val="0081107B"/>
    <w:rsid w:val="00823FFD"/>
    <w:rsid w:val="00915576"/>
    <w:rsid w:val="009648BC"/>
    <w:rsid w:val="009E509C"/>
    <w:rsid w:val="009E730B"/>
    <w:rsid w:val="00A35D49"/>
    <w:rsid w:val="00A3745B"/>
    <w:rsid w:val="00A476A5"/>
    <w:rsid w:val="00A70AC6"/>
    <w:rsid w:val="00A7242A"/>
    <w:rsid w:val="00AC42F6"/>
    <w:rsid w:val="00AF5F6C"/>
    <w:rsid w:val="00B0279D"/>
    <w:rsid w:val="00B14805"/>
    <w:rsid w:val="00B61E1B"/>
    <w:rsid w:val="00BF58A5"/>
    <w:rsid w:val="00C0018F"/>
    <w:rsid w:val="00C100A4"/>
    <w:rsid w:val="00C40B19"/>
    <w:rsid w:val="00C45F04"/>
    <w:rsid w:val="00C87719"/>
    <w:rsid w:val="00CC000E"/>
    <w:rsid w:val="00CD1EAF"/>
    <w:rsid w:val="00CE65BB"/>
    <w:rsid w:val="00D203F8"/>
    <w:rsid w:val="00D50F56"/>
    <w:rsid w:val="00D9615B"/>
    <w:rsid w:val="00DE2EE8"/>
    <w:rsid w:val="00DE5C29"/>
    <w:rsid w:val="00EA4309"/>
    <w:rsid w:val="00F76D90"/>
    <w:rsid w:val="00F85D9C"/>
    <w:rsid w:val="00FD11A2"/>
    <w:rsid w:val="00FD72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D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D9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85D9C"/>
    <w:rPr>
      <w:sz w:val="18"/>
      <w:szCs w:val="18"/>
    </w:rPr>
  </w:style>
  <w:style w:type="paragraph" w:styleId="a4">
    <w:name w:val="footer"/>
    <w:basedOn w:val="a"/>
    <w:link w:val="Char0"/>
    <w:uiPriority w:val="99"/>
    <w:semiHidden/>
    <w:unhideWhenUsed/>
    <w:rsid w:val="00F85D9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85D9C"/>
    <w:rPr>
      <w:sz w:val="18"/>
      <w:szCs w:val="18"/>
    </w:rPr>
  </w:style>
  <w:style w:type="character" w:customStyle="1" w:styleId="viewthreadtxt1">
    <w:name w:val="viewthreadtxt1"/>
    <w:basedOn w:val="a0"/>
    <w:rsid w:val="00F85D9C"/>
    <w:rPr>
      <w:rFonts w:ascii="Arial" w:hAnsi="Arial" w:cs="Arial" w:hint="default"/>
      <w:sz w:val="19"/>
      <w:szCs w:val="19"/>
    </w:rPr>
  </w:style>
  <w:style w:type="paragraph" w:styleId="a5">
    <w:name w:val="Body Text Indent"/>
    <w:basedOn w:val="a"/>
    <w:link w:val="Char1"/>
    <w:uiPriority w:val="99"/>
    <w:semiHidden/>
    <w:unhideWhenUsed/>
    <w:rsid w:val="00F85D9C"/>
    <w:pPr>
      <w:spacing w:after="120"/>
      <w:ind w:leftChars="200" w:left="420"/>
    </w:pPr>
  </w:style>
  <w:style w:type="character" w:customStyle="1" w:styleId="Char1">
    <w:name w:val="正文文本缩进 Char"/>
    <w:basedOn w:val="a0"/>
    <w:link w:val="a5"/>
    <w:uiPriority w:val="99"/>
    <w:semiHidden/>
    <w:rsid w:val="00F85D9C"/>
    <w:rPr>
      <w:rFonts w:ascii="Times New Roman" w:eastAsia="宋体" w:hAnsi="Times New Roman" w:cs="Times New Roman"/>
      <w:szCs w:val="24"/>
    </w:rPr>
  </w:style>
  <w:style w:type="paragraph" w:styleId="2">
    <w:name w:val="Body Text First Indent 2"/>
    <w:basedOn w:val="a5"/>
    <w:link w:val="2Char"/>
    <w:rsid w:val="00F85D9C"/>
    <w:pPr>
      <w:ind w:firstLineChars="200" w:firstLine="420"/>
    </w:pPr>
  </w:style>
  <w:style w:type="character" w:customStyle="1" w:styleId="2Char">
    <w:name w:val="正文首行缩进 2 Char"/>
    <w:basedOn w:val="Char1"/>
    <w:link w:val="2"/>
    <w:rsid w:val="00F85D9C"/>
  </w:style>
  <w:style w:type="paragraph" w:styleId="a6">
    <w:name w:val="List Paragraph"/>
    <w:basedOn w:val="a"/>
    <w:uiPriority w:val="34"/>
    <w:qFormat/>
    <w:rsid w:val="004D3482"/>
    <w:pPr>
      <w:ind w:firstLineChars="200" w:firstLine="420"/>
    </w:pPr>
  </w:style>
</w:styles>
</file>

<file path=word/webSettings.xml><?xml version="1.0" encoding="utf-8"?>
<w:webSettings xmlns:r="http://schemas.openxmlformats.org/officeDocument/2006/relationships" xmlns:w="http://schemas.openxmlformats.org/wordprocessingml/2006/main">
  <w:divs>
    <w:div w:id="711661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90520779">
          <w:marLeft w:val="0"/>
          <w:marRight w:val="0"/>
          <w:marTop w:val="0"/>
          <w:marBottom w:val="0"/>
          <w:divBdr>
            <w:top w:val="none" w:sz="0" w:space="0" w:color="auto"/>
            <w:left w:val="none" w:sz="0" w:space="0" w:color="auto"/>
            <w:bottom w:val="none" w:sz="0" w:space="0" w:color="auto"/>
            <w:right w:val="none" w:sz="0" w:space="0" w:color="auto"/>
          </w:divBdr>
          <w:divsChild>
            <w:div w:id="1112478243">
              <w:marLeft w:val="0"/>
              <w:marRight w:val="0"/>
              <w:marTop w:val="0"/>
              <w:marBottom w:val="0"/>
              <w:divBdr>
                <w:top w:val="none" w:sz="0" w:space="0" w:color="auto"/>
                <w:left w:val="none" w:sz="0" w:space="0" w:color="auto"/>
                <w:bottom w:val="none" w:sz="0" w:space="0" w:color="auto"/>
                <w:right w:val="none" w:sz="0" w:space="0" w:color="auto"/>
              </w:divBdr>
              <w:divsChild>
                <w:div w:id="1720276900">
                  <w:marLeft w:val="0"/>
                  <w:marRight w:val="0"/>
                  <w:marTop w:val="0"/>
                  <w:marBottom w:val="0"/>
                  <w:divBdr>
                    <w:top w:val="none" w:sz="0" w:space="0" w:color="auto"/>
                    <w:left w:val="none" w:sz="0" w:space="0" w:color="auto"/>
                    <w:bottom w:val="none" w:sz="0" w:space="0" w:color="auto"/>
                    <w:right w:val="none" w:sz="0" w:space="0" w:color="auto"/>
                  </w:divBdr>
                  <w:divsChild>
                    <w:div w:id="1818525427">
                      <w:marLeft w:val="0"/>
                      <w:marRight w:val="0"/>
                      <w:marTop w:val="150"/>
                      <w:marBottom w:val="0"/>
                      <w:divBdr>
                        <w:top w:val="none" w:sz="0" w:space="0" w:color="auto"/>
                        <w:left w:val="none" w:sz="0" w:space="0" w:color="auto"/>
                        <w:bottom w:val="none" w:sz="0" w:space="0" w:color="auto"/>
                        <w:right w:val="none" w:sz="0" w:space="0" w:color="auto"/>
                      </w:divBdr>
                      <w:divsChild>
                        <w:div w:id="423185186">
                          <w:marLeft w:val="0"/>
                          <w:marRight w:val="0"/>
                          <w:marTop w:val="0"/>
                          <w:marBottom w:val="0"/>
                          <w:divBdr>
                            <w:top w:val="none" w:sz="0" w:space="0" w:color="auto"/>
                            <w:left w:val="none" w:sz="0" w:space="0" w:color="auto"/>
                            <w:bottom w:val="none" w:sz="0" w:space="0" w:color="auto"/>
                            <w:right w:val="none" w:sz="0" w:space="0" w:color="auto"/>
                          </w:divBdr>
                          <w:divsChild>
                            <w:div w:id="1970741788">
                              <w:marLeft w:val="0"/>
                              <w:marRight w:val="0"/>
                              <w:marTop w:val="0"/>
                              <w:marBottom w:val="0"/>
                              <w:divBdr>
                                <w:top w:val="none" w:sz="0" w:space="0" w:color="auto"/>
                                <w:left w:val="none" w:sz="0" w:space="0" w:color="auto"/>
                                <w:bottom w:val="none" w:sz="0" w:space="0" w:color="auto"/>
                                <w:right w:val="none" w:sz="0" w:space="0" w:color="auto"/>
                              </w:divBdr>
                              <w:divsChild>
                                <w:div w:id="2026397249">
                                  <w:marLeft w:val="0"/>
                                  <w:marRight w:val="0"/>
                                  <w:marTop w:val="0"/>
                                  <w:marBottom w:val="0"/>
                                  <w:divBdr>
                                    <w:top w:val="none" w:sz="0" w:space="0" w:color="auto"/>
                                    <w:left w:val="none" w:sz="0" w:space="0" w:color="auto"/>
                                    <w:bottom w:val="none" w:sz="0" w:space="0" w:color="auto"/>
                                    <w:right w:val="none" w:sz="0" w:space="0" w:color="auto"/>
                                  </w:divBdr>
                                  <w:divsChild>
                                    <w:div w:id="2020813850">
                                      <w:marLeft w:val="0"/>
                                      <w:marRight w:val="0"/>
                                      <w:marTop w:val="0"/>
                                      <w:marBottom w:val="0"/>
                                      <w:divBdr>
                                        <w:top w:val="none" w:sz="0" w:space="0" w:color="auto"/>
                                        <w:left w:val="none" w:sz="0" w:space="0" w:color="auto"/>
                                        <w:bottom w:val="none" w:sz="0" w:space="0" w:color="auto"/>
                                        <w:right w:val="none" w:sz="0" w:space="0" w:color="auto"/>
                                      </w:divBdr>
                                      <w:divsChild>
                                        <w:div w:id="1712682939">
                                          <w:marLeft w:val="0"/>
                                          <w:marRight w:val="0"/>
                                          <w:marTop w:val="0"/>
                                          <w:marBottom w:val="0"/>
                                          <w:divBdr>
                                            <w:top w:val="none" w:sz="0" w:space="0" w:color="auto"/>
                                            <w:left w:val="none" w:sz="0" w:space="0" w:color="auto"/>
                                            <w:bottom w:val="none" w:sz="0" w:space="0" w:color="auto"/>
                                            <w:right w:val="none" w:sz="0" w:space="0" w:color="auto"/>
                                          </w:divBdr>
                                          <w:divsChild>
                                            <w:div w:id="1232235944">
                                              <w:marLeft w:val="0"/>
                                              <w:marRight w:val="0"/>
                                              <w:marTop w:val="0"/>
                                              <w:marBottom w:val="0"/>
                                              <w:divBdr>
                                                <w:top w:val="none" w:sz="0" w:space="0" w:color="auto"/>
                                                <w:left w:val="none" w:sz="0" w:space="0" w:color="auto"/>
                                                <w:bottom w:val="none" w:sz="0" w:space="0" w:color="auto"/>
                                                <w:right w:val="none" w:sz="0" w:space="0" w:color="auto"/>
                                              </w:divBdr>
                                              <w:divsChild>
                                                <w:div w:id="167910267">
                                                  <w:marLeft w:val="0"/>
                                                  <w:marRight w:val="0"/>
                                                  <w:marTop w:val="0"/>
                                                  <w:marBottom w:val="0"/>
                                                  <w:divBdr>
                                                    <w:top w:val="none" w:sz="0" w:space="0" w:color="auto"/>
                                                    <w:left w:val="none" w:sz="0" w:space="0" w:color="auto"/>
                                                    <w:bottom w:val="none" w:sz="0" w:space="0" w:color="auto"/>
                                                    <w:right w:val="none" w:sz="0" w:space="0" w:color="auto"/>
                                                  </w:divBdr>
                                                  <w:divsChild>
                                                    <w:div w:id="1586303311">
                                                      <w:marLeft w:val="0"/>
                                                      <w:marRight w:val="0"/>
                                                      <w:marTop w:val="0"/>
                                                      <w:marBottom w:val="0"/>
                                                      <w:divBdr>
                                                        <w:top w:val="none" w:sz="0" w:space="0" w:color="auto"/>
                                                        <w:left w:val="none" w:sz="0" w:space="0" w:color="auto"/>
                                                        <w:bottom w:val="none" w:sz="0" w:space="0" w:color="auto"/>
                                                        <w:right w:val="none" w:sz="0" w:space="0" w:color="auto"/>
                                                      </w:divBdr>
                                                      <w:divsChild>
                                                        <w:div w:id="1840730737">
                                                          <w:marLeft w:val="0"/>
                                                          <w:marRight w:val="0"/>
                                                          <w:marTop w:val="0"/>
                                                          <w:marBottom w:val="0"/>
                                                          <w:divBdr>
                                                            <w:top w:val="none" w:sz="0" w:space="0" w:color="auto"/>
                                                            <w:left w:val="none" w:sz="0" w:space="0" w:color="auto"/>
                                                            <w:bottom w:val="none" w:sz="0" w:space="0" w:color="auto"/>
                                                            <w:right w:val="none" w:sz="0" w:space="0" w:color="auto"/>
                                                          </w:divBdr>
                                                          <w:divsChild>
                                                            <w:div w:id="84304685">
                                                              <w:marLeft w:val="0"/>
                                                              <w:marRight w:val="0"/>
                                                              <w:marTop w:val="0"/>
                                                              <w:marBottom w:val="0"/>
                                                              <w:divBdr>
                                                                <w:top w:val="none" w:sz="0" w:space="0" w:color="auto"/>
                                                                <w:left w:val="none" w:sz="0" w:space="0" w:color="auto"/>
                                                                <w:bottom w:val="none" w:sz="0" w:space="0" w:color="auto"/>
                                                                <w:right w:val="none" w:sz="0" w:space="0" w:color="auto"/>
                                                              </w:divBdr>
                                                              <w:divsChild>
                                                                <w:div w:id="1617640282">
                                                                  <w:marLeft w:val="0"/>
                                                                  <w:marRight w:val="0"/>
                                                                  <w:marTop w:val="0"/>
                                                                  <w:marBottom w:val="0"/>
                                                                  <w:divBdr>
                                                                    <w:top w:val="none" w:sz="0" w:space="0" w:color="auto"/>
                                                                    <w:left w:val="none" w:sz="0" w:space="0" w:color="auto"/>
                                                                    <w:bottom w:val="none" w:sz="0" w:space="0" w:color="auto"/>
                                                                    <w:right w:val="none" w:sz="0" w:space="0" w:color="auto"/>
                                                                  </w:divBdr>
                                                                  <w:divsChild>
                                                                    <w:div w:id="475221837">
                                                                      <w:marLeft w:val="0"/>
                                                                      <w:marRight w:val="0"/>
                                                                      <w:marTop w:val="0"/>
                                                                      <w:marBottom w:val="0"/>
                                                                      <w:divBdr>
                                                                        <w:top w:val="none" w:sz="0" w:space="0" w:color="auto"/>
                                                                        <w:left w:val="none" w:sz="0" w:space="0" w:color="auto"/>
                                                                        <w:bottom w:val="none" w:sz="0" w:space="0" w:color="auto"/>
                                                                        <w:right w:val="none" w:sz="0" w:space="0" w:color="auto"/>
                                                                      </w:divBdr>
                                                                      <w:divsChild>
                                                                        <w:div w:id="200022786">
                                                                          <w:marLeft w:val="0"/>
                                                                          <w:marRight w:val="0"/>
                                                                          <w:marTop w:val="0"/>
                                                                          <w:marBottom w:val="0"/>
                                                                          <w:divBdr>
                                                                            <w:top w:val="none" w:sz="0" w:space="0" w:color="auto"/>
                                                                            <w:left w:val="none" w:sz="0" w:space="0" w:color="auto"/>
                                                                            <w:bottom w:val="none" w:sz="0" w:space="0" w:color="auto"/>
                                                                            <w:right w:val="none" w:sz="0" w:space="0" w:color="auto"/>
                                                                          </w:divBdr>
                                                                          <w:divsChild>
                                                                            <w:div w:id="18941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00112.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018145.htm" TargetMode="External"/><Relationship Id="rId12" Type="http://schemas.openxmlformats.org/officeDocument/2006/relationships/hyperlink" Target="http://baike.baidu.com/view/788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3701.htm" TargetMode="External"/><Relationship Id="rId5" Type="http://schemas.openxmlformats.org/officeDocument/2006/relationships/footnotes" Target="footnotes.xml"/><Relationship Id="rId10" Type="http://schemas.openxmlformats.org/officeDocument/2006/relationships/hyperlink" Target="http://baike.baidu.com/view/697739.htm" TargetMode="External"/><Relationship Id="rId4" Type="http://schemas.openxmlformats.org/officeDocument/2006/relationships/webSettings" Target="webSettings.xml"/><Relationship Id="rId9" Type="http://schemas.openxmlformats.org/officeDocument/2006/relationships/hyperlink" Target="http://baike.baidu.com/view/185318.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941</Words>
  <Characters>5368</Characters>
  <Application>Microsoft Office Word</Application>
  <DocSecurity>0</DocSecurity>
  <Lines>44</Lines>
  <Paragraphs>12</Paragraphs>
  <ScaleCrop>false</ScaleCrop>
  <Company>微软中国</Company>
  <LinksUpToDate>false</LinksUpToDate>
  <CharactersWithSpaces>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18</cp:revision>
  <dcterms:created xsi:type="dcterms:W3CDTF">2015-07-12T06:25:00Z</dcterms:created>
  <dcterms:modified xsi:type="dcterms:W3CDTF">2015-07-26T12:08:00Z</dcterms:modified>
</cp:coreProperties>
</file>